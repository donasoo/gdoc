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3E8AA" w14:textId="15354FAF" w:rsidR="003F5458" w:rsidRDefault="003F5458" w:rsidP="00707A70">
      <w:pPr>
        <w:ind w:firstLine="643"/>
        <w:jc w:val="center"/>
        <w:rPr>
          <w:rFonts w:asciiTheme="minorEastAsia" w:eastAsiaTheme="minorEastAsia" w:hAnsiTheme="minorEastAsia" w:hint="eastAsia"/>
          <w:b/>
        </w:rPr>
      </w:pPr>
      <w:r w:rsidRPr="00707A70">
        <w:rPr>
          <w:rFonts w:asciiTheme="minorEastAsia" w:eastAsiaTheme="minorEastAsia" w:hAnsiTheme="minorEastAsia" w:hint="eastAsia"/>
          <w:b/>
        </w:rPr>
        <w:t>从美国</w:t>
      </w:r>
      <w:r w:rsidRPr="00707A70">
        <w:rPr>
          <w:rFonts w:asciiTheme="minorEastAsia" w:eastAsiaTheme="minorEastAsia" w:hAnsiTheme="minorEastAsia"/>
          <w:b/>
        </w:rPr>
        <w:t>军官简历</w:t>
      </w:r>
      <w:proofErr w:type="gramStart"/>
      <w:r w:rsidRPr="00707A70">
        <w:rPr>
          <w:rFonts w:asciiTheme="minorEastAsia" w:eastAsiaTheme="minorEastAsia" w:hAnsiTheme="minorEastAsia" w:hint="eastAsia"/>
          <w:b/>
        </w:rPr>
        <w:t>窥探美</w:t>
      </w:r>
      <w:proofErr w:type="gramEnd"/>
      <w:del w:id="0" w:author="李冠宇(李冠宇:)" w:date="2014-07-24T08:16:00Z">
        <w:r w:rsidRPr="00707A70" w:rsidDel="00CB7BDE">
          <w:rPr>
            <w:rFonts w:asciiTheme="minorEastAsia" w:eastAsiaTheme="minorEastAsia" w:hAnsiTheme="minorEastAsia" w:hint="eastAsia"/>
            <w:b/>
          </w:rPr>
          <w:delText>军人事</w:delText>
        </w:r>
        <w:commentRangeStart w:id="1"/>
        <w:commentRangeStart w:id="2"/>
        <w:r w:rsidRPr="00707A70" w:rsidDel="00CB7BDE">
          <w:rPr>
            <w:rFonts w:asciiTheme="minorEastAsia" w:eastAsiaTheme="minorEastAsia" w:hAnsiTheme="minorEastAsia" w:hint="eastAsia"/>
            <w:b/>
          </w:rPr>
          <w:delText>制度</w:delText>
        </w:r>
        <w:commentRangeEnd w:id="1"/>
        <w:commentRangeEnd w:id="2"/>
        <w:r w:rsidR="00FA0B43" w:rsidDel="00CB7BDE">
          <w:rPr>
            <w:rStyle w:val="a7"/>
          </w:rPr>
          <w:commentReference w:id="1"/>
        </w:r>
      </w:del>
      <w:ins w:id="3" w:author="李冠宇(李冠宇:)" w:date="2014-07-24T08:16:00Z">
        <w:r w:rsidR="00CB7BDE">
          <w:rPr>
            <w:rFonts w:asciiTheme="minorEastAsia" w:eastAsiaTheme="minorEastAsia" w:hAnsiTheme="minorEastAsia" w:hint="eastAsia"/>
            <w:b/>
          </w:rPr>
          <w:t>军官晋升</w:t>
        </w:r>
        <w:r w:rsidR="00CB7BDE">
          <w:rPr>
            <w:rFonts w:asciiTheme="minorEastAsia" w:eastAsiaTheme="minorEastAsia" w:hAnsiTheme="minorEastAsia"/>
            <w:b/>
          </w:rPr>
          <w:t>之路</w:t>
        </w:r>
      </w:ins>
      <w:r w:rsidR="00064215">
        <w:rPr>
          <w:rStyle w:val="a7"/>
        </w:rPr>
        <w:commentReference w:id="2"/>
      </w:r>
    </w:p>
    <w:p w14:paraId="54D1A171" w14:textId="77777777" w:rsidR="00707A70" w:rsidRPr="00707A70" w:rsidRDefault="00707A70" w:rsidP="00707A70">
      <w:pPr>
        <w:ind w:firstLine="480"/>
        <w:jc w:val="center"/>
        <w:rPr>
          <w:rFonts w:ascii="楷体" w:eastAsia="楷体" w:hAnsi="楷体"/>
          <w:sz w:val="24"/>
          <w:szCs w:val="24"/>
        </w:rPr>
      </w:pPr>
      <w:r w:rsidRPr="00707A70">
        <w:rPr>
          <w:rFonts w:ascii="楷体" w:eastAsia="楷体" w:hAnsi="楷体" w:hint="eastAsia"/>
          <w:sz w:val="24"/>
          <w:szCs w:val="24"/>
        </w:rPr>
        <w:t>文/</w:t>
      </w:r>
      <w:proofErr w:type="gramStart"/>
      <w:r w:rsidRPr="00707A70">
        <w:rPr>
          <w:rFonts w:ascii="楷体" w:eastAsia="楷体" w:hAnsi="楷体" w:hint="eastAsia"/>
          <w:sz w:val="24"/>
          <w:szCs w:val="24"/>
        </w:rPr>
        <w:t>李冠</w:t>
      </w:r>
      <w:commentRangeStart w:id="4"/>
      <w:commentRangeStart w:id="5"/>
      <w:r w:rsidRPr="00707A70">
        <w:rPr>
          <w:rFonts w:ascii="楷体" w:eastAsia="楷体" w:hAnsi="楷体" w:hint="eastAsia"/>
          <w:sz w:val="24"/>
          <w:szCs w:val="24"/>
        </w:rPr>
        <w:t>宇</w:t>
      </w:r>
      <w:commentRangeEnd w:id="4"/>
      <w:commentRangeEnd w:id="5"/>
      <w:proofErr w:type="gramEnd"/>
      <w:r w:rsidR="00FA0B43">
        <w:rPr>
          <w:rStyle w:val="a7"/>
        </w:rPr>
        <w:commentReference w:id="4"/>
      </w:r>
      <w:r w:rsidR="00FA0B43">
        <w:rPr>
          <w:rStyle w:val="a7"/>
        </w:rPr>
        <w:commentReference w:id="5"/>
      </w:r>
    </w:p>
    <w:p w14:paraId="092B442C" w14:textId="77777777" w:rsidR="00707A70" w:rsidRPr="00707A70" w:rsidRDefault="00707A70" w:rsidP="00707A70">
      <w:pPr>
        <w:ind w:firstLine="640"/>
      </w:pPr>
    </w:p>
    <w:p w14:paraId="5BE2F079" w14:textId="30037A90" w:rsidR="003F5458" w:rsidRPr="00707A70" w:rsidRDefault="00EF2F9F" w:rsidP="00707A70">
      <w:pPr>
        <w:ind w:firstLine="480"/>
        <w:rPr>
          <w:rFonts w:ascii="宋体" w:eastAsia="宋体" w:hAnsi="宋体"/>
          <w:sz w:val="24"/>
          <w:szCs w:val="24"/>
        </w:rPr>
      </w:pPr>
      <w:r w:rsidRPr="00707A70">
        <w:rPr>
          <w:rFonts w:ascii="宋体" w:eastAsia="宋体" w:hAnsi="宋体" w:hint="eastAsia"/>
          <w:sz w:val="24"/>
          <w:szCs w:val="24"/>
        </w:rPr>
        <w:t>美军</w:t>
      </w:r>
      <w:del w:id="6" w:author="李冠宇(李冠宇:)" w:date="2014-07-24T08:09:00Z">
        <w:r w:rsidRPr="00707A70" w:rsidDel="00EB44BB">
          <w:rPr>
            <w:rFonts w:ascii="宋体" w:eastAsia="宋体" w:hAnsi="宋体" w:hint="eastAsia"/>
            <w:sz w:val="24"/>
            <w:szCs w:val="24"/>
          </w:rPr>
          <w:delText>将领</w:delText>
        </w:r>
      </w:del>
      <w:ins w:id="7" w:author="李冠宇(李冠宇:)" w:date="2014-07-24T08:09:00Z">
        <w:r w:rsidR="00EB44BB">
          <w:rPr>
            <w:rFonts w:ascii="宋体" w:eastAsia="宋体" w:hAnsi="宋体" w:hint="eastAsia"/>
            <w:sz w:val="24"/>
            <w:szCs w:val="24"/>
          </w:rPr>
          <w:t>军官</w:t>
        </w:r>
      </w:ins>
      <w:r w:rsidRPr="00707A70">
        <w:rPr>
          <w:rFonts w:ascii="宋体" w:eastAsia="宋体" w:hAnsi="宋体" w:hint="eastAsia"/>
          <w:sz w:val="24"/>
          <w:szCs w:val="24"/>
        </w:rPr>
        <w:t>简历的公开程度非常</w:t>
      </w:r>
      <w:r w:rsidR="003F5458" w:rsidRPr="00707A70">
        <w:rPr>
          <w:rFonts w:ascii="宋体" w:eastAsia="宋体" w:hAnsi="宋体" w:hint="eastAsia"/>
          <w:sz w:val="24"/>
          <w:szCs w:val="24"/>
        </w:rPr>
        <w:t>高，</w:t>
      </w:r>
      <w:ins w:id="8" w:author="李冠宇(李冠宇:)" w:date="2014-07-24T08:08:00Z">
        <w:r w:rsidR="00EB44BB">
          <w:rPr>
            <w:rFonts w:ascii="宋体" w:eastAsia="宋体" w:hAnsi="宋体" w:hint="eastAsia"/>
            <w:sz w:val="24"/>
            <w:szCs w:val="24"/>
          </w:rPr>
          <w:t>特别</w:t>
        </w:r>
        <w:r w:rsidR="00EB44BB">
          <w:rPr>
            <w:rFonts w:ascii="宋体" w:eastAsia="宋体" w:hAnsi="宋体"/>
            <w:sz w:val="24"/>
            <w:szCs w:val="24"/>
          </w:rPr>
          <w:t>是</w:t>
        </w:r>
      </w:ins>
      <w:r w:rsidR="00F64BB8" w:rsidRPr="00707A70">
        <w:rPr>
          <w:rFonts w:ascii="宋体" w:eastAsia="宋体" w:hAnsi="宋体" w:hint="eastAsia"/>
          <w:sz w:val="24"/>
          <w:szCs w:val="24"/>
        </w:rPr>
        <w:t>空军</w:t>
      </w:r>
      <w:del w:id="9" w:author="李冠宇(李冠宇:)" w:date="2014-07-24T08:09:00Z">
        <w:r w:rsidR="00A42CB6" w:rsidRPr="00707A70" w:rsidDel="00EB44BB">
          <w:rPr>
            <w:rFonts w:ascii="宋体" w:eastAsia="宋体" w:hAnsi="宋体" w:hint="eastAsia"/>
            <w:sz w:val="24"/>
            <w:szCs w:val="24"/>
          </w:rPr>
          <w:delText>和</w:delText>
        </w:r>
        <w:r w:rsidR="00A42CB6" w:rsidRPr="00707A70" w:rsidDel="00EB44BB">
          <w:rPr>
            <w:rFonts w:ascii="宋体" w:eastAsia="宋体" w:hAnsi="宋体"/>
            <w:sz w:val="24"/>
            <w:szCs w:val="24"/>
          </w:rPr>
          <w:delText>海军</w:delText>
        </w:r>
        <w:r w:rsidR="002723F0" w:rsidRPr="00707A70" w:rsidDel="00EB44BB">
          <w:rPr>
            <w:rFonts w:ascii="宋体" w:eastAsia="宋体" w:hAnsi="宋体" w:hint="eastAsia"/>
            <w:sz w:val="24"/>
            <w:szCs w:val="24"/>
          </w:rPr>
          <w:delText>在</w:delText>
        </w:r>
      </w:del>
      <w:ins w:id="10" w:author="李冠宇(李冠宇:)" w:date="2014-07-24T08:09:00Z">
        <w:r w:rsidR="00EB44BB">
          <w:rPr>
            <w:rFonts w:ascii="宋体" w:eastAsia="宋体" w:hAnsi="宋体" w:hint="eastAsia"/>
            <w:sz w:val="24"/>
            <w:szCs w:val="24"/>
          </w:rPr>
          <w:t>，</w:t>
        </w:r>
      </w:ins>
      <w:r w:rsidR="002723F0" w:rsidRPr="00707A70">
        <w:rPr>
          <w:rFonts w:ascii="宋体" w:eastAsia="宋体" w:hAnsi="宋体"/>
          <w:sz w:val="24"/>
          <w:szCs w:val="24"/>
        </w:rPr>
        <w:t>官方主页</w:t>
      </w:r>
      <w:del w:id="11" w:author="李冠宇(李冠宇:)" w:date="2014-07-24T08:09:00Z">
        <w:r w:rsidR="002723F0" w:rsidRPr="00707A70" w:rsidDel="00EB44BB">
          <w:rPr>
            <w:rFonts w:ascii="宋体" w:eastAsia="宋体" w:hAnsi="宋体"/>
            <w:sz w:val="24"/>
            <w:szCs w:val="24"/>
          </w:rPr>
          <w:delText>都</w:delText>
        </w:r>
      </w:del>
      <w:r w:rsidR="002723F0" w:rsidRPr="00707A70">
        <w:rPr>
          <w:rFonts w:ascii="宋体" w:eastAsia="宋体" w:hAnsi="宋体"/>
          <w:sz w:val="24"/>
          <w:szCs w:val="24"/>
        </w:rPr>
        <w:t>有</w:t>
      </w:r>
      <w:del w:id="12" w:author="李冠宇(李冠宇:)" w:date="2014-07-24T08:18:00Z">
        <w:r w:rsidR="002723F0" w:rsidRPr="00707A70" w:rsidDel="00296602">
          <w:rPr>
            <w:rFonts w:ascii="宋体" w:eastAsia="宋体" w:hAnsi="宋体"/>
            <w:sz w:val="24"/>
            <w:szCs w:val="24"/>
          </w:rPr>
          <w:delText>专门的</w:delText>
        </w:r>
      </w:del>
      <w:ins w:id="13" w:author="李冠宇(李冠宇:)" w:date="2014-07-24T08:18:00Z">
        <w:r w:rsidR="00296602">
          <w:rPr>
            <w:rFonts w:ascii="宋体" w:eastAsia="宋体" w:hAnsi="宋体" w:hint="eastAsia"/>
            <w:sz w:val="24"/>
            <w:szCs w:val="24"/>
          </w:rPr>
          <w:t>醒目的</w:t>
        </w:r>
      </w:ins>
      <w:r w:rsidR="002723F0" w:rsidRPr="00707A70">
        <w:rPr>
          <w:rFonts w:ascii="宋体" w:eastAsia="宋体" w:hAnsi="宋体"/>
          <w:sz w:val="24"/>
          <w:szCs w:val="24"/>
        </w:rPr>
        <w:t>简历查询页</w:t>
      </w:r>
      <w:r w:rsidR="00791DFA" w:rsidRPr="00707A70">
        <w:rPr>
          <w:rFonts w:ascii="宋体" w:eastAsia="宋体" w:hAnsi="宋体" w:hint="eastAsia"/>
          <w:sz w:val="24"/>
          <w:szCs w:val="24"/>
        </w:rPr>
        <w:t>，</w:t>
      </w:r>
      <w:del w:id="14" w:author="李冠宇(李冠宇:)" w:date="2014-07-24T08:09:00Z">
        <w:r w:rsidR="0051407D" w:rsidRPr="00707A70" w:rsidDel="00EB44BB">
          <w:rPr>
            <w:rFonts w:ascii="宋体" w:eastAsia="宋体" w:hAnsi="宋体" w:hint="eastAsia"/>
            <w:sz w:val="24"/>
            <w:szCs w:val="24"/>
          </w:rPr>
          <w:delText>陆军</w:delText>
        </w:r>
        <w:r w:rsidR="0051407D" w:rsidRPr="00707A70" w:rsidDel="00EB44BB">
          <w:rPr>
            <w:rFonts w:ascii="宋体" w:eastAsia="宋体" w:hAnsi="宋体"/>
            <w:sz w:val="24"/>
            <w:szCs w:val="24"/>
          </w:rPr>
          <w:delText>和海军陆战队</w:delText>
        </w:r>
        <w:r w:rsidR="0051407D" w:rsidRPr="00707A70" w:rsidDel="00EB44BB">
          <w:rPr>
            <w:rFonts w:ascii="宋体" w:eastAsia="宋体" w:hAnsi="宋体" w:hint="eastAsia"/>
            <w:sz w:val="24"/>
            <w:szCs w:val="24"/>
          </w:rPr>
          <w:delText>虽然</w:delText>
        </w:r>
        <w:r w:rsidR="0051407D" w:rsidRPr="00707A70" w:rsidDel="00EB44BB">
          <w:rPr>
            <w:rFonts w:ascii="宋体" w:eastAsia="宋体" w:hAnsi="宋体"/>
            <w:sz w:val="24"/>
            <w:szCs w:val="24"/>
          </w:rPr>
          <w:delText>没有专门的简历</w:delText>
        </w:r>
        <w:r w:rsidR="00210870" w:rsidRPr="00707A70" w:rsidDel="00EB44BB">
          <w:rPr>
            <w:rFonts w:ascii="宋体" w:eastAsia="宋体" w:hAnsi="宋体" w:hint="eastAsia"/>
            <w:sz w:val="24"/>
            <w:szCs w:val="24"/>
          </w:rPr>
          <w:delText>公开</w:delText>
        </w:r>
        <w:r w:rsidR="0051407D" w:rsidRPr="00707A70" w:rsidDel="00EB44BB">
          <w:rPr>
            <w:rFonts w:ascii="宋体" w:eastAsia="宋体" w:hAnsi="宋体"/>
            <w:sz w:val="24"/>
            <w:szCs w:val="24"/>
          </w:rPr>
          <w:delText>页，但</w:delText>
        </w:r>
        <w:r w:rsidR="0051407D" w:rsidRPr="00707A70" w:rsidDel="00EB44BB">
          <w:rPr>
            <w:rFonts w:ascii="宋体" w:eastAsia="宋体" w:hAnsi="宋体" w:hint="eastAsia"/>
            <w:sz w:val="24"/>
            <w:szCs w:val="24"/>
          </w:rPr>
          <w:delText>每个</w:delText>
        </w:r>
        <w:r w:rsidR="0051407D" w:rsidRPr="00707A70" w:rsidDel="00EB44BB">
          <w:rPr>
            <w:rFonts w:ascii="宋体" w:eastAsia="宋体" w:hAnsi="宋体"/>
            <w:sz w:val="24"/>
            <w:szCs w:val="24"/>
          </w:rPr>
          <w:delText>单位的主页都有领导信息</w:delText>
        </w:r>
        <w:r w:rsidR="0051407D" w:rsidRPr="00707A70" w:rsidDel="00EB44BB">
          <w:rPr>
            <w:rFonts w:ascii="宋体" w:eastAsia="宋体" w:hAnsi="宋体" w:hint="eastAsia"/>
            <w:sz w:val="24"/>
            <w:szCs w:val="24"/>
          </w:rPr>
          <w:delText>页</w:delText>
        </w:r>
        <w:r w:rsidR="0051407D" w:rsidRPr="00707A70" w:rsidDel="00EB44BB">
          <w:rPr>
            <w:rFonts w:ascii="宋体" w:eastAsia="宋体" w:hAnsi="宋体"/>
            <w:sz w:val="24"/>
            <w:szCs w:val="24"/>
          </w:rPr>
          <w:delText>，</w:delText>
        </w:r>
        <w:r w:rsidR="001A66EC" w:rsidRPr="00707A70" w:rsidDel="00EB44BB">
          <w:rPr>
            <w:rFonts w:ascii="宋体" w:eastAsia="宋体" w:hAnsi="宋体" w:hint="eastAsia"/>
            <w:sz w:val="24"/>
            <w:szCs w:val="24"/>
          </w:rPr>
          <w:delText>一一</w:delText>
        </w:r>
        <w:r w:rsidR="0051407D" w:rsidRPr="00707A70" w:rsidDel="00EB44BB">
          <w:rPr>
            <w:rFonts w:ascii="宋体" w:eastAsia="宋体" w:hAnsi="宋体"/>
            <w:sz w:val="24"/>
            <w:szCs w:val="24"/>
          </w:rPr>
          <w:delText>查阅</w:delText>
        </w:r>
        <w:r w:rsidR="001A66EC" w:rsidRPr="00707A70" w:rsidDel="00EB44BB">
          <w:rPr>
            <w:rFonts w:ascii="宋体" w:eastAsia="宋体" w:hAnsi="宋体" w:hint="eastAsia"/>
            <w:sz w:val="24"/>
            <w:szCs w:val="24"/>
          </w:rPr>
          <w:delText>，</w:delText>
        </w:r>
        <w:r w:rsidR="001A66EC" w:rsidRPr="00707A70" w:rsidDel="00EB44BB">
          <w:rPr>
            <w:rFonts w:ascii="宋体" w:eastAsia="宋体" w:hAnsi="宋体"/>
            <w:sz w:val="24"/>
            <w:szCs w:val="24"/>
          </w:rPr>
          <w:delText>也可收集齐绝大部分</w:delText>
        </w:r>
        <w:r w:rsidR="00080EE1" w:rsidRPr="00707A70" w:rsidDel="00EB44BB">
          <w:rPr>
            <w:rFonts w:ascii="宋体" w:eastAsia="宋体" w:hAnsi="宋体" w:hint="eastAsia"/>
            <w:sz w:val="24"/>
            <w:szCs w:val="24"/>
          </w:rPr>
          <w:delText>将领</w:delText>
        </w:r>
        <w:r w:rsidR="00DD3350" w:rsidRPr="00707A70" w:rsidDel="00EB44BB">
          <w:rPr>
            <w:rFonts w:ascii="宋体" w:eastAsia="宋体" w:hAnsi="宋体" w:hint="eastAsia"/>
            <w:sz w:val="24"/>
            <w:szCs w:val="24"/>
          </w:rPr>
          <w:delText>简历</w:delText>
        </w:r>
        <w:r w:rsidR="0051407D" w:rsidRPr="00707A70" w:rsidDel="00EB44BB">
          <w:rPr>
            <w:rFonts w:ascii="宋体" w:eastAsia="宋体" w:hAnsi="宋体"/>
            <w:sz w:val="24"/>
            <w:szCs w:val="24"/>
          </w:rPr>
          <w:delText>。</w:delText>
        </w:r>
        <w:r w:rsidR="000C4568" w:rsidRPr="00707A70" w:rsidDel="00EB44BB">
          <w:rPr>
            <w:rFonts w:ascii="宋体" w:eastAsia="宋体" w:hAnsi="宋体" w:hint="eastAsia"/>
            <w:sz w:val="24"/>
            <w:szCs w:val="24"/>
          </w:rPr>
          <w:delText>就</w:delText>
        </w:r>
      </w:del>
      <w:r w:rsidR="000C4568" w:rsidRPr="00707A70">
        <w:rPr>
          <w:rFonts w:ascii="宋体" w:eastAsia="宋体" w:hAnsi="宋体"/>
          <w:sz w:val="24"/>
          <w:szCs w:val="24"/>
        </w:rPr>
        <w:t>内容</w:t>
      </w:r>
      <w:del w:id="15" w:author="李冠宇(李冠宇:)" w:date="2014-07-24T08:09:00Z">
        <w:r w:rsidR="000C4568" w:rsidRPr="00707A70" w:rsidDel="00EB44BB">
          <w:rPr>
            <w:rFonts w:ascii="宋体" w:eastAsia="宋体" w:hAnsi="宋体"/>
            <w:sz w:val="24"/>
            <w:szCs w:val="24"/>
          </w:rPr>
          <w:delText>而言，</w:delText>
        </w:r>
        <w:r w:rsidR="008E79A8" w:rsidRPr="00707A70" w:rsidDel="00EB44BB">
          <w:rPr>
            <w:rFonts w:ascii="宋体" w:eastAsia="宋体" w:hAnsi="宋体"/>
            <w:sz w:val="24"/>
            <w:szCs w:val="24"/>
          </w:rPr>
          <w:delText>空军</w:delText>
        </w:r>
        <w:r w:rsidR="00C52BC7" w:rsidRPr="00707A70" w:rsidDel="00EB44BB">
          <w:rPr>
            <w:rFonts w:ascii="宋体" w:eastAsia="宋体" w:hAnsi="宋体" w:hint="eastAsia"/>
            <w:sz w:val="24"/>
            <w:szCs w:val="24"/>
          </w:rPr>
          <w:delText>军官</w:delText>
        </w:r>
        <w:r w:rsidR="000C4568" w:rsidRPr="00707A70" w:rsidDel="00EB44BB">
          <w:rPr>
            <w:rFonts w:ascii="宋体" w:eastAsia="宋体" w:hAnsi="宋体" w:hint="eastAsia"/>
            <w:sz w:val="24"/>
            <w:szCs w:val="24"/>
          </w:rPr>
          <w:delText>的</w:delText>
        </w:r>
        <w:r w:rsidR="006B516C" w:rsidRPr="00707A70" w:rsidDel="00EB44BB">
          <w:rPr>
            <w:rFonts w:ascii="宋体" w:eastAsia="宋体" w:hAnsi="宋体" w:hint="eastAsia"/>
            <w:sz w:val="24"/>
            <w:szCs w:val="24"/>
          </w:rPr>
          <w:delText>简历</w:delText>
        </w:r>
        <w:r w:rsidR="000C4568" w:rsidRPr="00707A70" w:rsidDel="00EB44BB">
          <w:rPr>
            <w:rFonts w:ascii="宋体" w:eastAsia="宋体" w:hAnsi="宋体" w:hint="eastAsia"/>
            <w:sz w:val="24"/>
            <w:szCs w:val="24"/>
          </w:rPr>
          <w:delText>最为</w:delText>
        </w:r>
      </w:del>
      <w:ins w:id="16" w:author="李冠宇(李冠宇:)" w:date="2014-07-24T08:09:00Z">
        <w:r w:rsidR="00EB44BB">
          <w:rPr>
            <w:rFonts w:ascii="宋体" w:eastAsia="宋体" w:hAnsi="宋体" w:hint="eastAsia"/>
            <w:sz w:val="24"/>
            <w:szCs w:val="24"/>
          </w:rPr>
          <w:t>也十分</w:t>
        </w:r>
      </w:ins>
      <w:r w:rsidR="006B516C" w:rsidRPr="00707A70">
        <w:rPr>
          <w:rFonts w:ascii="宋体" w:eastAsia="宋体" w:hAnsi="宋体" w:hint="eastAsia"/>
          <w:sz w:val="24"/>
          <w:szCs w:val="24"/>
        </w:rPr>
        <w:t>详细</w:t>
      </w:r>
      <w:r w:rsidR="003F5458" w:rsidRPr="00707A70">
        <w:rPr>
          <w:rFonts w:ascii="宋体" w:eastAsia="宋体" w:hAnsi="宋体" w:hint="eastAsia"/>
          <w:sz w:val="24"/>
          <w:szCs w:val="24"/>
        </w:rPr>
        <w:t>，</w:t>
      </w:r>
      <w:del w:id="17" w:author="李冠宇(李冠宇:)" w:date="2014-07-24T08:09:00Z">
        <w:r w:rsidR="00D43AF9" w:rsidRPr="00707A70" w:rsidDel="00EB44BB">
          <w:rPr>
            <w:rFonts w:ascii="宋体" w:eastAsia="宋体" w:hAnsi="宋体" w:hint="eastAsia"/>
            <w:sz w:val="24"/>
            <w:szCs w:val="24"/>
          </w:rPr>
          <w:delText>标准</w:delText>
        </w:r>
        <w:r w:rsidR="003F5458" w:rsidRPr="00707A70" w:rsidDel="00EB44BB">
          <w:rPr>
            <w:rFonts w:ascii="宋体" w:eastAsia="宋体" w:hAnsi="宋体" w:hint="eastAsia"/>
            <w:sz w:val="24"/>
            <w:szCs w:val="24"/>
          </w:rPr>
          <w:delText>的</w:delText>
        </w:r>
      </w:del>
      <w:r w:rsidR="00D43AF9" w:rsidRPr="00707A70">
        <w:rPr>
          <w:rFonts w:ascii="宋体" w:eastAsia="宋体" w:hAnsi="宋体" w:hint="eastAsia"/>
          <w:sz w:val="24"/>
          <w:szCs w:val="24"/>
        </w:rPr>
        <w:t>空军</w:t>
      </w:r>
      <w:r w:rsidR="00D43AF9" w:rsidRPr="00707A70">
        <w:rPr>
          <w:rFonts w:ascii="宋体" w:eastAsia="宋体" w:hAnsi="宋体"/>
          <w:sz w:val="24"/>
          <w:szCs w:val="24"/>
        </w:rPr>
        <w:t>军官</w:t>
      </w:r>
      <w:ins w:id="18" w:author="李冠宇(李冠宇:)" w:date="2014-07-24T08:09:00Z">
        <w:r w:rsidR="00EB44BB" w:rsidRPr="00707A70">
          <w:rPr>
            <w:rFonts w:ascii="宋体" w:eastAsia="宋体" w:hAnsi="宋体" w:hint="eastAsia"/>
            <w:sz w:val="24"/>
            <w:szCs w:val="24"/>
          </w:rPr>
          <w:t>的标准</w:t>
        </w:r>
      </w:ins>
      <w:r w:rsidR="00D43AF9" w:rsidRPr="00707A70">
        <w:rPr>
          <w:rFonts w:ascii="宋体" w:eastAsia="宋体" w:hAnsi="宋体" w:hint="eastAsia"/>
          <w:sz w:val="24"/>
          <w:szCs w:val="24"/>
        </w:rPr>
        <w:t>简历</w:t>
      </w:r>
      <w:del w:id="19" w:author="李冠宇(李冠宇:)" w:date="2014-07-24T08:10:00Z">
        <w:r w:rsidR="0024543D" w:rsidRPr="00707A70" w:rsidDel="00EB44BB">
          <w:rPr>
            <w:rFonts w:ascii="宋体" w:eastAsia="宋体" w:hAnsi="宋体" w:hint="eastAsia"/>
            <w:sz w:val="24"/>
            <w:szCs w:val="24"/>
          </w:rPr>
          <w:delText>共</w:delText>
        </w:r>
        <w:r w:rsidR="0024543D" w:rsidRPr="00707A70" w:rsidDel="00EB44BB">
          <w:rPr>
            <w:rFonts w:ascii="宋体" w:eastAsia="宋体" w:hAnsi="宋体"/>
            <w:sz w:val="24"/>
            <w:szCs w:val="24"/>
          </w:rPr>
          <w:delText>有</w:delText>
        </w:r>
        <w:r w:rsidR="0024543D" w:rsidRPr="00707A70" w:rsidDel="00EB44BB">
          <w:rPr>
            <w:rFonts w:ascii="宋体" w:eastAsia="宋体" w:hAnsi="宋体" w:hint="eastAsia"/>
            <w:sz w:val="24"/>
            <w:szCs w:val="24"/>
          </w:rPr>
          <w:delText>八</w:delText>
        </w:r>
        <w:r w:rsidR="0024543D" w:rsidRPr="00707A70" w:rsidDel="00EB44BB">
          <w:rPr>
            <w:rFonts w:ascii="宋体" w:eastAsia="宋体" w:hAnsi="宋体"/>
            <w:sz w:val="24"/>
            <w:szCs w:val="24"/>
          </w:rPr>
          <w:delText>部分组成</w:delText>
        </w:r>
        <w:r w:rsidR="008A606D" w:rsidRPr="00707A70" w:rsidDel="00EB44BB">
          <w:rPr>
            <w:rFonts w:ascii="宋体" w:eastAsia="宋体" w:hAnsi="宋体" w:hint="eastAsia"/>
            <w:sz w:val="24"/>
            <w:szCs w:val="24"/>
          </w:rPr>
          <w:delText>，</w:delText>
        </w:r>
        <w:r w:rsidR="008A606D" w:rsidRPr="00707A70" w:rsidDel="00EB44BB">
          <w:rPr>
            <w:rFonts w:ascii="宋体" w:eastAsia="宋体" w:hAnsi="宋体"/>
            <w:sz w:val="24"/>
            <w:szCs w:val="24"/>
          </w:rPr>
          <w:delText>分别是：</w:delText>
        </w:r>
      </w:del>
      <w:ins w:id="20" w:author="李冠宇(李冠宇:)" w:date="2014-07-24T08:10:00Z">
        <w:r w:rsidR="00EB44BB">
          <w:rPr>
            <w:rFonts w:ascii="宋体" w:eastAsia="宋体" w:hAnsi="宋体" w:hint="eastAsia"/>
            <w:sz w:val="24"/>
            <w:szCs w:val="24"/>
          </w:rPr>
          <w:t>有</w:t>
        </w:r>
      </w:ins>
      <w:r w:rsidR="008A606D" w:rsidRPr="00707A70">
        <w:rPr>
          <w:rFonts w:ascii="宋体" w:eastAsia="宋体" w:hAnsi="宋体"/>
          <w:sz w:val="24"/>
          <w:szCs w:val="24"/>
        </w:rPr>
        <w:t>现职简介、标准照、</w:t>
      </w:r>
      <w:r w:rsidR="008A606D" w:rsidRPr="00707A70">
        <w:rPr>
          <w:rFonts w:ascii="宋体" w:eastAsia="宋体" w:hAnsi="宋体" w:hint="eastAsia"/>
          <w:sz w:val="24"/>
          <w:szCs w:val="24"/>
        </w:rPr>
        <w:t>教育经历、</w:t>
      </w:r>
      <w:r w:rsidR="00BA4730" w:rsidRPr="00707A70">
        <w:rPr>
          <w:rFonts w:ascii="宋体" w:eastAsia="宋体" w:hAnsi="宋体" w:hint="eastAsia"/>
          <w:sz w:val="24"/>
          <w:szCs w:val="24"/>
        </w:rPr>
        <w:t>精确到月的任职经历、</w:t>
      </w:r>
      <w:r w:rsidR="008A606D" w:rsidRPr="00707A70">
        <w:rPr>
          <w:rFonts w:ascii="宋体" w:eastAsia="宋体" w:hAnsi="宋体" w:hint="eastAsia"/>
          <w:sz w:val="24"/>
          <w:szCs w:val="24"/>
        </w:rPr>
        <w:t>联合</w:t>
      </w:r>
      <w:r w:rsidR="008A606D" w:rsidRPr="00707A70">
        <w:rPr>
          <w:rFonts w:ascii="宋体" w:eastAsia="宋体" w:hAnsi="宋体"/>
          <w:sz w:val="24"/>
          <w:szCs w:val="24"/>
        </w:rPr>
        <w:t>职位任职概要</w:t>
      </w:r>
      <w:r w:rsidR="008A606D" w:rsidRPr="00707A70">
        <w:rPr>
          <w:rFonts w:ascii="宋体" w:eastAsia="宋体" w:hAnsi="宋体" w:hint="eastAsia"/>
          <w:sz w:val="24"/>
          <w:szCs w:val="24"/>
        </w:rPr>
        <w:t>、飞行情况</w:t>
      </w:r>
      <w:r w:rsidR="008A606D" w:rsidRPr="00707A70">
        <w:rPr>
          <w:rFonts w:ascii="宋体" w:eastAsia="宋体" w:hAnsi="宋体"/>
          <w:sz w:val="24"/>
          <w:szCs w:val="24"/>
        </w:rPr>
        <w:t>、</w:t>
      </w:r>
      <w:proofErr w:type="gramStart"/>
      <w:r w:rsidR="008A606D" w:rsidRPr="00707A70">
        <w:rPr>
          <w:rFonts w:ascii="宋体" w:eastAsia="宋体" w:hAnsi="宋体" w:hint="eastAsia"/>
          <w:sz w:val="24"/>
          <w:szCs w:val="24"/>
        </w:rPr>
        <w:t>功奖情况</w:t>
      </w:r>
      <w:proofErr w:type="gramEnd"/>
      <w:r w:rsidR="008A606D" w:rsidRPr="00707A70">
        <w:rPr>
          <w:rFonts w:ascii="宋体" w:eastAsia="宋体" w:hAnsi="宋体"/>
          <w:sz w:val="24"/>
          <w:szCs w:val="24"/>
        </w:rPr>
        <w:t>、</w:t>
      </w:r>
      <w:r w:rsidR="00BA4730" w:rsidRPr="00707A70">
        <w:rPr>
          <w:rFonts w:ascii="宋体" w:eastAsia="宋体" w:hAnsi="宋体" w:hint="eastAsia"/>
          <w:sz w:val="24"/>
          <w:szCs w:val="24"/>
        </w:rPr>
        <w:t>精确到日的</w:t>
      </w:r>
      <w:r w:rsidR="008A606D" w:rsidRPr="00707A70">
        <w:rPr>
          <w:rFonts w:ascii="宋体" w:eastAsia="宋体" w:hAnsi="宋体" w:hint="eastAsia"/>
          <w:sz w:val="24"/>
          <w:szCs w:val="24"/>
        </w:rPr>
        <w:t>晋衔</w:t>
      </w:r>
      <w:del w:id="21" w:author="李冠宇(李冠宇:)" w:date="2014-07-24T08:22:00Z">
        <w:r w:rsidR="00BA4730" w:rsidRPr="00707A70" w:rsidDel="00296602">
          <w:rPr>
            <w:rFonts w:ascii="宋体" w:eastAsia="宋体" w:hAnsi="宋体" w:hint="eastAsia"/>
            <w:sz w:val="24"/>
            <w:szCs w:val="24"/>
          </w:rPr>
          <w:delText>情况</w:delText>
        </w:r>
      </w:del>
      <w:ins w:id="22" w:author="李冠宇(李冠宇:)" w:date="2014-07-24T08:22:00Z">
        <w:r w:rsidR="00296602">
          <w:rPr>
            <w:rFonts w:ascii="宋体" w:eastAsia="宋体" w:hAnsi="宋体" w:hint="eastAsia"/>
            <w:sz w:val="24"/>
            <w:szCs w:val="24"/>
          </w:rPr>
          <w:t>表</w:t>
        </w:r>
      </w:ins>
      <w:r w:rsidR="003F5458" w:rsidRPr="00707A70">
        <w:rPr>
          <w:rFonts w:ascii="宋体" w:eastAsia="宋体" w:hAnsi="宋体" w:hint="eastAsia"/>
          <w:sz w:val="24"/>
          <w:szCs w:val="24"/>
        </w:rPr>
        <w:t>等</w:t>
      </w:r>
      <w:ins w:id="23" w:author="李冠宇(李冠宇:)" w:date="2014-07-24T08:10:00Z">
        <w:r w:rsidR="00EB44BB">
          <w:rPr>
            <w:rFonts w:ascii="宋体" w:eastAsia="宋体" w:hAnsi="宋体" w:hint="eastAsia"/>
            <w:sz w:val="24"/>
            <w:szCs w:val="24"/>
          </w:rPr>
          <w:t>八部分</w:t>
        </w:r>
        <w:r w:rsidR="00EB44BB">
          <w:rPr>
            <w:rFonts w:ascii="宋体" w:eastAsia="宋体" w:hAnsi="宋体"/>
            <w:sz w:val="24"/>
            <w:szCs w:val="24"/>
          </w:rPr>
          <w:t>组成</w:t>
        </w:r>
      </w:ins>
      <w:r w:rsidR="003F5458" w:rsidRPr="00707A70">
        <w:rPr>
          <w:rFonts w:ascii="宋体" w:eastAsia="宋体" w:hAnsi="宋体" w:hint="eastAsia"/>
          <w:sz w:val="24"/>
          <w:szCs w:val="24"/>
        </w:rPr>
        <w:t>，</w:t>
      </w:r>
      <w:r w:rsidR="0091671E" w:rsidRPr="00707A70">
        <w:rPr>
          <w:rFonts w:ascii="宋体" w:eastAsia="宋体" w:hAnsi="宋体"/>
          <w:sz w:val="24"/>
          <w:szCs w:val="24"/>
        </w:rPr>
        <w:t>清晰明了、</w:t>
      </w:r>
      <w:r w:rsidR="003F5458" w:rsidRPr="00707A70">
        <w:rPr>
          <w:rFonts w:ascii="宋体" w:eastAsia="宋体" w:hAnsi="宋体" w:hint="eastAsia"/>
          <w:sz w:val="24"/>
          <w:szCs w:val="24"/>
        </w:rPr>
        <w:t>一目了然，公开级别到将官，</w:t>
      </w:r>
      <w:ins w:id="24" w:author="李冠宇(李冠宇:)" w:date="2014-07-24T08:14:00Z">
        <w:r w:rsidR="00651490">
          <w:rPr>
            <w:rFonts w:ascii="宋体" w:eastAsia="宋体" w:hAnsi="宋体" w:hint="eastAsia"/>
            <w:sz w:val="24"/>
            <w:szCs w:val="24"/>
          </w:rPr>
          <w:t>甚至</w:t>
        </w:r>
        <w:r w:rsidR="00651490">
          <w:rPr>
            <w:rFonts w:ascii="宋体" w:eastAsia="宋体" w:hAnsi="宋体"/>
            <w:sz w:val="24"/>
            <w:szCs w:val="24"/>
          </w:rPr>
          <w:t>包括</w:t>
        </w:r>
      </w:ins>
      <w:r w:rsidR="003F5458" w:rsidRPr="00707A70">
        <w:rPr>
          <w:rFonts w:ascii="宋体" w:eastAsia="宋体" w:hAnsi="宋体" w:hint="eastAsia"/>
          <w:sz w:val="24"/>
          <w:szCs w:val="24"/>
        </w:rPr>
        <w:t>部分担任主官的上校</w:t>
      </w:r>
      <w:del w:id="25" w:author="李冠宇(李冠宇:)" w:date="2014-07-24T08:15:00Z">
        <w:r w:rsidR="003F5458" w:rsidRPr="00707A70" w:rsidDel="00651490">
          <w:rPr>
            <w:rFonts w:ascii="宋体" w:eastAsia="宋体" w:hAnsi="宋体" w:hint="eastAsia"/>
            <w:sz w:val="24"/>
            <w:szCs w:val="24"/>
          </w:rPr>
          <w:delText>甚至</w:delText>
        </w:r>
      </w:del>
      <w:ins w:id="26" w:author="李冠宇(李冠宇:)" w:date="2014-07-24T08:15:00Z">
        <w:r w:rsidR="00651490">
          <w:rPr>
            <w:rFonts w:ascii="宋体" w:eastAsia="宋体" w:hAnsi="宋体" w:hint="eastAsia"/>
            <w:sz w:val="24"/>
            <w:szCs w:val="24"/>
          </w:rPr>
          <w:t>或</w:t>
        </w:r>
      </w:ins>
      <w:r w:rsidR="003F5458" w:rsidRPr="00707A70">
        <w:rPr>
          <w:rFonts w:ascii="宋体" w:eastAsia="宋体" w:hAnsi="宋体" w:hint="eastAsia"/>
          <w:sz w:val="24"/>
          <w:szCs w:val="24"/>
        </w:rPr>
        <w:t>中校</w:t>
      </w:r>
      <w:del w:id="27" w:author="李冠宇(李冠宇:)" w:date="2014-07-24T08:15:00Z">
        <w:r w:rsidR="003F5458" w:rsidRPr="00707A70" w:rsidDel="00651490">
          <w:rPr>
            <w:rFonts w:ascii="宋体" w:eastAsia="宋体" w:hAnsi="宋体" w:hint="eastAsia"/>
            <w:sz w:val="24"/>
            <w:szCs w:val="24"/>
          </w:rPr>
          <w:delText>也公开</w:delText>
        </w:r>
      </w:del>
      <w:r w:rsidR="003F5458" w:rsidRPr="00707A70">
        <w:rPr>
          <w:rFonts w:ascii="宋体" w:eastAsia="宋体" w:hAnsi="宋体" w:hint="eastAsia"/>
          <w:sz w:val="24"/>
          <w:szCs w:val="24"/>
        </w:rPr>
        <w:t>。</w:t>
      </w:r>
      <w:ins w:id="28" w:author="李冠宇(李冠宇:)" w:date="2014-07-24T08:15:00Z">
        <w:r w:rsidR="00651490">
          <w:rPr>
            <w:rFonts w:ascii="宋体" w:eastAsia="宋体" w:hAnsi="宋体" w:hint="eastAsia"/>
            <w:sz w:val="24"/>
            <w:szCs w:val="24"/>
          </w:rPr>
          <w:t>其他</w:t>
        </w:r>
        <w:r w:rsidR="00651490">
          <w:rPr>
            <w:rFonts w:ascii="宋体" w:eastAsia="宋体" w:hAnsi="宋体"/>
            <w:sz w:val="24"/>
            <w:szCs w:val="24"/>
          </w:rPr>
          <w:t>军种也</w:t>
        </w:r>
      </w:ins>
      <w:ins w:id="29" w:author="李冠宇(李冠宇:)" w:date="2014-07-24T08:18:00Z">
        <w:r w:rsidR="00296602">
          <w:rPr>
            <w:rFonts w:ascii="宋体" w:eastAsia="宋体" w:hAnsi="宋体" w:hint="eastAsia"/>
            <w:sz w:val="24"/>
            <w:szCs w:val="24"/>
          </w:rPr>
          <w:t>都</w:t>
        </w:r>
      </w:ins>
      <w:ins w:id="30" w:author="李冠宇(李冠宇:)" w:date="2014-07-24T08:15:00Z">
        <w:r w:rsidR="00651490">
          <w:rPr>
            <w:rFonts w:ascii="宋体" w:eastAsia="宋体" w:hAnsi="宋体"/>
            <w:sz w:val="24"/>
            <w:szCs w:val="24"/>
          </w:rPr>
          <w:t>公开将级军官的简历</w:t>
        </w:r>
      </w:ins>
      <w:del w:id="31" w:author="李冠宇(李冠宇:)" w:date="2014-07-24T08:15:00Z">
        <w:r w:rsidR="003F5458" w:rsidRPr="00707A70" w:rsidDel="00651490">
          <w:rPr>
            <w:rFonts w:ascii="宋体" w:eastAsia="宋体" w:hAnsi="宋体" w:hint="eastAsia"/>
            <w:sz w:val="24"/>
            <w:szCs w:val="24"/>
          </w:rPr>
          <w:delText>海军</w:delText>
        </w:r>
        <w:r w:rsidR="008F6C7B" w:rsidRPr="00707A70" w:rsidDel="00651490">
          <w:rPr>
            <w:rFonts w:ascii="宋体" w:eastAsia="宋体" w:hAnsi="宋体" w:hint="eastAsia"/>
            <w:sz w:val="24"/>
            <w:szCs w:val="24"/>
          </w:rPr>
          <w:delText>官方</w:delText>
        </w:r>
        <w:r w:rsidR="00613FCC" w:rsidRPr="00707A70" w:rsidDel="00651490">
          <w:rPr>
            <w:rFonts w:ascii="宋体" w:eastAsia="宋体" w:hAnsi="宋体"/>
            <w:sz w:val="24"/>
            <w:szCs w:val="24"/>
          </w:rPr>
          <w:delText>网站的</w:delText>
        </w:r>
        <w:r w:rsidR="00613FCC" w:rsidRPr="00707A70" w:rsidDel="00651490">
          <w:rPr>
            <w:rFonts w:ascii="宋体" w:eastAsia="宋体" w:hAnsi="宋体" w:hint="eastAsia"/>
            <w:sz w:val="24"/>
            <w:szCs w:val="24"/>
          </w:rPr>
          <w:delText>军官</w:delText>
        </w:r>
        <w:r w:rsidR="003F5458" w:rsidRPr="00707A70" w:rsidDel="00651490">
          <w:rPr>
            <w:rFonts w:ascii="宋体" w:eastAsia="宋体" w:hAnsi="宋体" w:hint="eastAsia"/>
            <w:sz w:val="24"/>
            <w:szCs w:val="24"/>
          </w:rPr>
          <w:delText>简历页</w:delText>
        </w:r>
        <w:r w:rsidR="00613FCC" w:rsidRPr="00707A70" w:rsidDel="00651490">
          <w:rPr>
            <w:rFonts w:ascii="宋体" w:eastAsia="宋体" w:hAnsi="宋体" w:hint="eastAsia"/>
            <w:sz w:val="24"/>
            <w:szCs w:val="24"/>
          </w:rPr>
          <w:delText>按照</w:delText>
        </w:r>
        <w:r w:rsidR="00613FCC" w:rsidRPr="00707A70" w:rsidDel="00651490">
          <w:rPr>
            <w:rFonts w:ascii="宋体" w:eastAsia="宋体" w:hAnsi="宋体"/>
            <w:sz w:val="24"/>
            <w:szCs w:val="24"/>
          </w:rPr>
          <w:delText>姓名排序，包含了所有现役将官，另外提供退役将官简历</w:delText>
        </w:r>
        <w:r w:rsidR="003F5458" w:rsidRPr="00707A70" w:rsidDel="00651490">
          <w:rPr>
            <w:rFonts w:ascii="宋体" w:eastAsia="宋体" w:hAnsi="宋体" w:hint="eastAsia"/>
            <w:sz w:val="24"/>
            <w:szCs w:val="24"/>
          </w:rPr>
          <w:delText>，</w:delText>
        </w:r>
        <w:r w:rsidR="00BE2C47" w:rsidRPr="00707A70" w:rsidDel="00651490">
          <w:rPr>
            <w:rFonts w:ascii="宋体" w:eastAsia="宋体" w:hAnsi="宋体" w:hint="eastAsia"/>
            <w:sz w:val="24"/>
            <w:szCs w:val="24"/>
          </w:rPr>
          <w:delText>海军军官标准</w:delText>
        </w:r>
        <w:r w:rsidR="00BE2C47" w:rsidRPr="00707A70" w:rsidDel="00651490">
          <w:rPr>
            <w:rFonts w:ascii="宋体" w:eastAsia="宋体" w:hAnsi="宋体"/>
            <w:sz w:val="24"/>
            <w:szCs w:val="24"/>
          </w:rPr>
          <w:delText>简历</w:delText>
        </w:r>
        <w:r w:rsidR="003F5458" w:rsidRPr="00707A70" w:rsidDel="00651490">
          <w:rPr>
            <w:rFonts w:ascii="宋体" w:eastAsia="宋体" w:hAnsi="宋体" w:hint="eastAsia"/>
            <w:sz w:val="24"/>
            <w:szCs w:val="24"/>
          </w:rPr>
          <w:delText>详细程度不及空军，</w:delText>
        </w:r>
        <w:r w:rsidR="00BE2C47" w:rsidRPr="00707A70" w:rsidDel="00651490">
          <w:rPr>
            <w:rFonts w:ascii="宋体" w:eastAsia="宋体" w:hAnsi="宋体" w:hint="eastAsia"/>
            <w:sz w:val="24"/>
            <w:szCs w:val="24"/>
          </w:rPr>
          <w:delText>只</w:delText>
        </w:r>
        <w:r w:rsidR="00BE2C47" w:rsidRPr="00707A70" w:rsidDel="00651490">
          <w:rPr>
            <w:rFonts w:ascii="宋体" w:eastAsia="宋体" w:hAnsi="宋体"/>
            <w:sz w:val="24"/>
            <w:szCs w:val="24"/>
          </w:rPr>
          <w:delText>分类概况了教育</w:delText>
        </w:r>
        <w:r w:rsidR="00BE2C47" w:rsidRPr="00707A70" w:rsidDel="00651490">
          <w:rPr>
            <w:rFonts w:ascii="宋体" w:eastAsia="宋体" w:hAnsi="宋体" w:hint="eastAsia"/>
            <w:sz w:val="24"/>
            <w:szCs w:val="24"/>
          </w:rPr>
          <w:delText>经历</w:delText>
        </w:r>
        <w:r w:rsidR="00BE2C47" w:rsidRPr="00707A70" w:rsidDel="00651490">
          <w:rPr>
            <w:rFonts w:ascii="宋体" w:eastAsia="宋体" w:hAnsi="宋体"/>
            <w:sz w:val="24"/>
            <w:szCs w:val="24"/>
          </w:rPr>
          <w:delText>、</w:delText>
        </w:r>
        <w:r w:rsidR="003F5458" w:rsidRPr="00707A70" w:rsidDel="00651490">
          <w:rPr>
            <w:rFonts w:ascii="宋体" w:eastAsia="宋体" w:hAnsi="宋体" w:hint="eastAsia"/>
            <w:sz w:val="24"/>
            <w:szCs w:val="24"/>
          </w:rPr>
          <w:delText>参谋</w:delText>
        </w:r>
        <w:r w:rsidR="00BE2C47" w:rsidRPr="00707A70" w:rsidDel="00651490">
          <w:rPr>
            <w:rFonts w:ascii="宋体" w:eastAsia="宋体" w:hAnsi="宋体" w:hint="eastAsia"/>
            <w:sz w:val="24"/>
            <w:szCs w:val="24"/>
          </w:rPr>
          <w:delText>任职</w:delText>
        </w:r>
        <w:r w:rsidR="003F5458" w:rsidRPr="00707A70" w:rsidDel="00651490">
          <w:rPr>
            <w:rFonts w:ascii="宋体" w:eastAsia="宋体" w:hAnsi="宋体" w:hint="eastAsia"/>
            <w:sz w:val="24"/>
            <w:szCs w:val="24"/>
          </w:rPr>
          <w:delText>、舰艇</w:delText>
        </w:r>
        <w:r w:rsidR="00BE2C47" w:rsidRPr="00707A70" w:rsidDel="00651490">
          <w:rPr>
            <w:rFonts w:ascii="宋体" w:eastAsia="宋体" w:hAnsi="宋体" w:hint="eastAsia"/>
            <w:sz w:val="24"/>
            <w:szCs w:val="24"/>
          </w:rPr>
          <w:delText>任职</w:delText>
        </w:r>
        <w:r w:rsidR="003F5458" w:rsidRPr="00707A70" w:rsidDel="00651490">
          <w:rPr>
            <w:rFonts w:ascii="宋体" w:eastAsia="宋体" w:hAnsi="宋体" w:hint="eastAsia"/>
            <w:sz w:val="24"/>
            <w:szCs w:val="24"/>
          </w:rPr>
          <w:delText>、岸上</w:delText>
        </w:r>
        <w:r w:rsidR="00BE2C47" w:rsidRPr="00707A70" w:rsidDel="00651490">
          <w:rPr>
            <w:rFonts w:ascii="宋体" w:eastAsia="宋体" w:hAnsi="宋体" w:hint="eastAsia"/>
            <w:sz w:val="24"/>
            <w:szCs w:val="24"/>
          </w:rPr>
          <w:delText>任职和</w:delText>
        </w:r>
        <w:r w:rsidR="00BE2C47" w:rsidRPr="00707A70" w:rsidDel="00651490">
          <w:rPr>
            <w:rFonts w:ascii="宋体" w:eastAsia="宋体" w:hAnsi="宋体"/>
            <w:sz w:val="24"/>
            <w:szCs w:val="24"/>
          </w:rPr>
          <w:delText>功奖情况</w:delText>
        </w:r>
        <w:r w:rsidR="003F5458" w:rsidRPr="00707A70" w:rsidDel="00651490">
          <w:rPr>
            <w:rFonts w:ascii="宋体" w:eastAsia="宋体" w:hAnsi="宋体" w:hint="eastAsia"/>
            <w:sz w:val="24"/>
            <w:szCs w:val="24"/>
          </w:rPr>
          <w:delText>，</w:delText>
        </w:r>
        <w:r w:rsidR="007E1ABF" w:rsidRPr="00707A70" w:rsidDel="00651490">
          <w:rPr>
            <w:rFonts w:ascii="宋体" w:eastAsia="宋体" w:hAnsi="宋体" w:hint="eastAsia"/>
            <w:sz w:val="24"/>
            <w:szCs w:val="24"/>
          </w:rPr>
          <w:delText>没有</w:delText>
        </w:r>
        <w:r w:rsidR="007E1ABF" w:rsidRPr="00707A70" w:rsidDel="00651490">
          <w:rPr>
            <w:rFonts w:ascii="宋体" w:eastAsia="宋体" w:hAnsi="宋体"/>
            <w:sz w:val="24"/>
            <w:szCs w:val="24"/>
          </w:rPr>
          <w:delText>具体时间，</w:delText>
        </w:r>
        <w:r w:rsidR="00B617BA" w:rsidRPr="00707A70" w:rsidDel="00651490">
          <w:rPr>
            <w:rFonts w:ascii="宋体" w:eastAsia="宋体" w:hAnsi="宋体" w:hint="eastAsia"/>
            <w:sz w:val="24"/>
            <w:szCs w:val="24"/>
          </w:rPr>
          <w:delText>不同</w:delText>
        </w:r>
        <w:r w:rsidR="00B617BA" w:rsidRPr="00707A70" w:rsidDel="00651490">
          <w:rPr>
            <w:rFonts w:ascii="宋体" w:eastAsia="宋体" w:hAnsi="宋体"/>
            <w:sz w:val="24"/>
            <w:szCs w:val="24"/>
          </w:rPr>
          <w:delText>类别任职也</w:delText>
        </w:r>
        <w:r w:rsidR="00B617BA" w:rsidRPr="00707A70" w:rsidDel="00651490">
          <w:rPr>
            <w:rFonts w:ascii="宋体" w:eastAsia="宋体" w:hAnsi="宋体" w:hint="eastAsia"/>
            <w:sz w:val="24"/>
            <w:szCs w:val="24"/>
          </w:rPr>
          <w:delText>没有</w:delText>
        </w:r>
        <w:r w:rsidR="00B617BA" w:rsidRPr="00707A70" w:rsidDel="00651490">
          <w:rPr>
            <w:rFonts w:ascii="宋体" w:eastAsia="宋体" w:hAnsi="宋体"/>
            <w:sz w:val="24"/>
            <w:szCs w:val="24"/>
          </w:rPr>
          <w:delText>明显的</w:delText>
        </w:r>
        <w:r w:rsidR="000C4131" w:rsidRPr="00707A70" w:rsidDel="00651490">
          <w:rPr>
            <w:rFonts w:ascii="宋体" w:eastAsia="宋体" w:hAnsi="宋体" w:hint="eastAsia"/>
            <w:sz w:val="24"/>
            <w:szCs w:val="24"/>
          </w:rPr>
          <w:delText>先后</w:delText>
        </w:r>
        <w:r w:rsidR="00B617BA" w:rsidRPr="00707A70" w:rsidDel="00651490">
          <w:rPr>
            <w:rFonts w:ascii="宋体" w:eastAsia="宋体" w:hAnsi="宋体"/>
            <w:sz w:val="24"/>
            <w:szCs w:val="24"/>
          </w:rPr>
          <w:delText>顺序</w:delText>
        </w:r>
        <w:r w:rsidR="003F5458" w:rsidRPr="00707A70" w:rsidDel="00651490">
          <w:rPr>
            <w:rFonts w:ascii="宋体" w:eastAsia="宋体" w:hAnsi="宋体" w:hint="eastAsia"/>
            <w:sz w:val="24"/>
            <w:szCs w:val="24"/>
          </w:rPr>
          <w:delText>，</w:delText>
        </w:r>
        <w:r w:rsidR="00BE3C15" w:rsidRPr="00707A70" w:rsidDel="00651490">
          <w:rPr>
            <w:rFonts w:ascii="宋体" w:eastAsia="宋体" w:hAnsi="宋体"/>
            <w:sz w:val="24"/>
            <w:szCs w:val="24"/>
          </w:rPr>
          <w:delText>也没有</w:delText>
        </w:r>
        <w:r w:rsidR="00E861AA" w:rsidRPr="00707A70" w:rsidDel="00651490">
          <w:rPr>
            <w:rFonts w:ascii="宋体" w:eastAsia="宋体" w:hAnsi="宋体" w:hint="eastAsia"/>
            <w:sz w:val="24"/>
            <w:szCs w:val="24"/>
          </w:rPr>
          <w:delText>军衔</w:delText>
        </w:r>
        <w:r w:rsidR="00E861AA" w:rsidRPr="00707A70" w:rsidDel="00651490">
          <w:rPr>
            <w:rFonts w:ascii="宋体" w:eastAsia="宋体" w:hAnsi="宋体"/>
            <w:sz w:val="24"/>
            <w:szCs w:val="24"/>
          </w:rPr>
          <w:delText>晋升情况</w:delText>
        </w:r>
        <w:r w:rsidR="00BE7493" w:rsidRPr="00707A70" w:rsidDel="00651490">
          <w:rPr>
            <w:rFonts w:ascii="宋体" w:eastAsia="宋体" w:hAnsi="宋体" w:hint="eastAsia"/>
            <w:sz w:val="24"/>
            <w:szCs w:val="24"/>
          </w:rPr>
          <w:delText>，</w:delText>
        </w:r>
        <w:r w:rsidR="00BE3C15" w:rsidRPr="00707A70" w:rsidDel="00651490">
          <w:rPr>
            <w:rFonts w:ascii="宋体" w:eastAsia="宋体" w:hAnsi="宋体" w:hint="eastAsia"/>
            <w:sz w:val="24"/>
            <w:szCs w:val="24"/>
          </w:rPr>
          <w:delText>但</w:delText>
        </w:r>
        <w:r w:rsidR="003F5458" w:rsidRPr="00707A70" w:rsidDel="00651490">
          <w:rPr>
            <w:rFonts w:ascii="宋体" w:eastAsia="宋体" w:hAnsi="宋体" w:hint="eastAsia"/>
            <w:sz w:val="24"/>
            <w:szCs w:val="24"/>
          </w:rPr>
          <w:delText>如果</w:delText>
        </w:r>
        <w:r w:rsidR="000E3D8A" w:rsidRPr="00707A70" w:rsidDel="00651490">
          <w:rPr>
            <w:rFonts w:ascii="宋体" w:eastAsia="宋体" w:hAnsi="宋体" w:hint="eastAsia"/>
            <w:sz w:val="24"/>
            <w:szCs w:val="24"/>
          </w:rPr>
          <w:delText>查阅国会</w:delText>
        </w:r>
        <w:r w:rsidR="000E3D8A" w:rsidRPr="00707A70" w:rsidDel="00651490">
          <w:rPr>
            <w:rFonts w:ascii="宋体" w:eastAsia="宋体" w:hAnsi="宋体"/>
            <w:sz w:val="24"/>
            <w:szCs w:val="24"/>
          </w:rPr>
          <w:delText>图书馆</w:delText>
        </w:r>
        <w:r w:rsidR="003F5458" w:rsidRPr="00707A70" w:rsidDel="00651490">
          <w:rPr>
            <w:rFonts w:ascii="宋体" w:eastAsia="宋体" w:hAnsi="宋体" w:hint="eastAsia"/>
            <w:sz w:val="24"/>
            <w:szCs w:val="24"/>
          </w:rPr>
          <w:delText>提名</w:delText>
        </w:r>
        <w:r w:rsidR="002B5B82" w:rsidRPr="00707A70" w:rsidDel="00651490">
          <w:rPr>
            <w:rFonts w:ascii="宋体" w:eastAsia="宋体" w:hAnsi="宋体" w:hint="eastAsia"/>
            <w:sz w:val="24"/>
            <w:szCs w:val="24"/>
          </w:rPr>
          <w:delText>、</w:delText>
        </w:r>
        <w:r w:rsidR="003F5458" w:rsidRPr="00707A70" w:rsidDel="00651490">
          <w:rPr>
            <w:rFonts w:ascii="宋体" w:eastAsia="宋体" w:hAnsi="宋体" w:hint="eastAsia"/>
            <w:sz w:val="24"/>
            <w:szCs w:val="24"/>
          </w:rPr>
          <w:delText>听证</w:delText>
        </w:r>
        <w:r w:rsidR="002B5B82" w:rsidRPr="00707A70" w:rsidDel="00651490">
          <w:rPr>
            <w:rFonts w:ascii="宋体" w:eastAsia="宋体" w:hAnsi="宋体" w:hint="eastAsia"/>
            <w:sz w:val="24"/>
            <w:szCs w:val="24"/>
          </w:rPr>
          <w:delText>等</w:delText>
        </w:r>
        <w:r w:rsidR="003F5458" w:rsidRPr="00707A70" w:rsidDel="00651490">
          <w:rPr>
            <w:rFonts w:ascii="宋体" w:eastAsia="宋体" w:hAnsi="宋体" w:hint="eastAsia"/>
            <w:sz w:val="24"/>
            <w:szCs w:val="24"/>
          </w:rPr>
          <w:delText>情况也能分析出职务的大概时间</w:delText>
        </w:r>
        <w:r w:rsidR="009356E4" w:rsidRPr="00707A70" w:rsidDel="00651490">
          <w:rPr>
            <w:rFonts w:ascii="宋体" w:eastAsia="宋体" w:hAnsi="宋体" w:hint="eastAsia"/>
            <w:sz w:val="24"/>
            <w:szCs w:val="24"/>
          </w:rPr>
          <w:delText>和</w:delText>
        </w:r>
        <w:r w:rsidR="009356E4" w:rsidRPr="00707A70" w:rsidDel="00651490">
          <w:rPr>
            <w:rFonts w:ascii="宋体" w:eastAsia="宋体" w:hAnsi="宋体"/>
            <w:sz w:val="24"/>
            <w:szCs w:val="24"/>
          </w:rPr>
          <w:delText>先后顺序</w:delText>
        </w:r>
        <w:r w:rsidR="00CB13F1" w:rsidRPr="00707A70" w:rsidDel="00651490">
          <w:rPr>
            <w:rFonts w:ascii="宋体" w:eastAsia="宋体" w:hAnsi="宋体" w:hint="eastAsia"/>
            <w:sz w:val="24"/>
            <w:szCs w:val="24"/>
          </w:rPr>
          <w:delText>，</w:delText>
        </w:r>
        <w:r w:rsidR="00CB13F1" w:rsidRPr="00707A70" w:rsidDel="00651490">
          <w:rPr>
            <w:rFonts w:ascii="宋体" w:eastAsia="宋体" w:hAnsi="宋体"/>
            <w:sz w:val="24"/>
            <w:szCs w:val="24"/>
          </w:rPr>
          <w:delText>但难以做到精确</w:delText>
        </w:r>
        <w:r w:rsidR="003F5458" w:rsidRPr="00707A70" w:rsidDel="00651490">
          <w:rPr>
            <w:rFonts w:ascii="宋体" w:eastAsia="宋体" w:hAnsi="宋体" w:hint="eastAsia"/>
            <w:sz w:val="24"/>
            <w:szCs w:val="24"/>
          </w:rPr>
          <w:delText>。陆军</w:delText>
        </w:r>
        <w:r w:rsidR="00FF3A0D" w:rsidRPr="00707A70" w:rsidDel="00651490">
          <w:rPr>
            <w:rFonts w:ascii="宋体" w:eastAsia="宋体" w:hAnsi="宋体" w:hint="eastAsia"/>
            <w:sz w:val="24"/>
            <w:szCs w:val="24"/>
          </w:rPr>
          <w:delText>和</w:delText>
        </w:r>
        <w:r w:rsidR="00FF3A0D" w:rsidRPr="00707A70" w:rsidDel="00651490">
          <w:rPr>
            <w:rFonts w:ascii="宋体" w:eastAsia="宋体" w:hAnsi="宋体"/>
            <w:sz w:val="24"/>
            <w:szCs w:val="24"/>
          </w:rPr>
          <w:delText>海军陆战队的简历类似，</w:delText>
        </w:r>
        <w:r w:rsidR="003F5458" w:rsidRPr="00707A70" w:rsidDel="00651490">
          <w:rPr>
            <w:rFonts w:ascii="宋体" w:eastAsia="宋体" w:hAnsi="宋体" w:hint="eastAsia"/>
            <w:sz w:val="24"/>
            <w:szCs w:val="24"/>
          </w:rPr>
          <w:delText>内容详细</w:delText>
        </w:r>
        <w:r w:rsidR="003D79DF" w:rsidRPr="00707A70" w:rsidDel="00651490">
          <w:rPr>
            <w:rFonts w:ascii="宋体" w:eastAsia="宋体" w:hAnsi="宋体" w:hint="eastAsia"/>
            <w:sz w:val="24"/>
            <w:szCs w:val="24"/>
          </w:rPr>
          <w:delText>程度</w:delText>
        </w:r>
        <w:r w:rsidR="003F5458" w:rsidRPr="00707A70" w:rsidDel="00651490">
          <w:rPr>
            <w:rFonts w:ascii="宋体" w:eastAsia="宋体" w:hAnsi="宋体" w:hint="eastAsia"/>
            <w:sz w:val="24"/>
            <w:szCs w:val="24"/>
          </w:rPr>
          <w:delText>大致介于空军和海军之间，有些参照海军、有些参照空军</w:delText>
        </w:r>
      </w:del>
      <w:r w:rsidR="003F5458" w:rsidRPr="00707A70">
        <w:rPr>
          <w:rFonts w:ascii="宋体" w:eastAsia="宋体" w:hAnsi="宋体" w:hint="eastAsia"/>
          <w:sz w:val="24"/>
          <w:szCs w:val="24"/>
        </w:rPr>
        <w:t>。</w:t>
      </w:r>
      <w:r w:rsidR="00707A70">
        <w:rPr>
          <w:rFonts w:ascii="宋体" w:eastAsia="宋体" w:hAnsi="宋体" w:hint="eastAsia"/>
          <w:sz w:val="24"/>
          <w:szCs w:val="24"/>
        </w:rPr>
        <w:t>本文从</w:t>
      </w:r>
      <w:r w:rsidR="00707A70" w:rsidRPr="00707A70">
        <w:rPr>
          <w:rFonts w:ascii="宋体" w:eastAsia="宋体" w:hAnsi="宋体" w:hint="eastAsia"/>
          <w:sz w:val="24"/>
          <w:szCs w:val="24"/>
        </w:rPr>
        <w:t>美军军官人事安排</w:t>
      </w:r>
      <w:r w:rsidR="00707A70">
        <w:rPr>
          <w:rFonts w:ascii="宋体" w:eastAsia="宋体" w:hAnsi="宋体" w:hint="eastAsia"/>
          <w:sz w:val="24"/>
          <w:szCs w:val="24"/>
        </w:rPr>
        <w:t>的</w:t>
      </w:r>
      <w:r w:rsidR="003F5458" w:rsidRPr="00707A70">
        <w:rPr>
          <w:rFonts w:ascii="宋体" w:eastAsia="宋体" w:hAnsi="宋体" w:hint="eastAsia"/>
          <w:sz w:val="24"/>
          <w:szCs w:val="24"/>
        </w:rPr>
        <w:t>特点、优点、条件</w:t>
      </w:r>
      <w:r w:rsidR="003E2E43" w:rsidRPr="00707A70">
        <w:rPr>
          <w:rFonts w:ascii="宋体" w:eastAsia="宋体" w:hAnsi="宋体" w:hint="eastAsia"/>
          <w:sz w:val="24"/>
          <w:szCs w:val="24"/>
        </w:rPr>
        <w:t>等</w:t>
      </w:r>
      <w:r w:rsidR="00707A70">
        <w:rPr>
          <w:rFonts w:ascii="宋体" w:eastAsia="宋体" w:hAnsi="宋体" w:hint="eastAsia"/>
          <w:sz w:val="24"/>
          <w:szCs w:val="24"/>
        </w:rPr>
        <w:t>几</w:t>
      </w:r>
      <w:r w:rsidR="003F5458" w:rsidRPr="00707A70">
        <w:rPr>
          <w:rFonts w:ascii="宋体" w:eastAsia="宋体" w:hAnsi="宋体" w:hint="eastAsia"/>
          <w:sz w:val="24"/>
          <w:szCs w:val="24"/>
        </w:rPr>
        <w:t>方面谈</w:t>
      </w:r>
      <w:proofErr w:type="gramStart"/>
      <w:r w:rsidR="003F5458" w:rsidRPr="00707A70">
        <w:rPr>
          <w:rFonts w:ascii="宋体" w:eastAsia="宋体" w:hAnsi="宋体" w:hint="eastAsia"/>
          <w:sz w:val="24"/>
          <w:szCs w:val="24"/>
        </w:rPr>
        <w:t>谈</w:t>
      </w:r>
      <w:proofErr w:type="gramEnd"/>
      <w:r w:rsidR="003F5458" w:rsidRPr="00707A70">
        <w:rPr>
          <w:rFonts w:ascii="宋体" w:eastAsia="宋体" w:hAnsi="宋体" w:hint="eastAsia"/>
          <w:sz w:val="24"/>
          <w:szCs w:val="24"/>
        </w:rPr>
        <w:t>对美军简</w:t>
      </w:r>
      <w:bookmarkStart w:id="32" w:name="_GoBack"/>
      <w:bookmarkEnd w:id="32"/>
      <w:r w:rsidR="003F5458" w:rsidRPr="00707A70">
        <w:rPr>
          <w:rFonts w:ascii="宋体" w:eastAsia="宋体" w:hAnsi="宋体" w:hint="eastAsia"/>
          <w:sz w:val="24"/>
          <w:szCs w:val="24"/>
        </w:rPr>
        <w:t>历的</w:t>
      </w:r>
      <w:r w:rsidR="001C5574" w:rsidRPr="00707A70">
        <w:rPr>
          <w:rFonts w:ascii="宋体" w:eastAsia="宋体" w:hAnsi="宋体" w:hint="eastAsia"/>
          <w:sz w:val="24"/>
          <w:szCs w:val="24"/>
        </w:rPr>
        <w:t>研读</w:t>
      </w:r>
      <w:commentRangeStart w:id="33"/>
      <w:r w:rsidR="001C5574" w:rsidRPr="00707A70">
        <w:rPr>
          <w:rFonts w:ascii="宋体" w:eastAsia="宋体" w:hAnsi="宋体" w:hint="eastAsia"/>
          <w:sz w:val="24"/>
          <w:szCs w:val="24"/>
        </w:rPr>
        <w:t>心得</w:t>
      </w:r>
      <w:commentRangeEnd w:id="33"/>
      <w:r w:rsidR="00064215">
        <w:rPr>
          <w:rStyle w:val="a7"/>
        </w:rPr>
        <w:commentReference w:id="33"/>
      </w:r>
      <w:r w:rsidR="003F5458" w:rsidRPr="00707A70">
        <w:rPr>
          <w:rFonts w:ascii="宋体" w:eastAsia="宋体" w:hAnsi="宋体" w:hint="eastAsia"/>
          <w:sz w:val="24"/>
          <w:szCs w:val="24"/>
        </w:rPr>
        <w:t>。</w:t>
      </w:r>
    </w:p>
    <w:p w14:paraId="2C303D68" w14:textId="77777777" w:rsidR="003F5458" w:rsidRPr="00707A70" w:rsidRDefault="00707A70" w:rsidP="00707A70">
      <w:pPr>
        <w:ind w:firstLine="482"/>
        <w:rPr>
          <w:rFonts w:ascii="宋体" w:eastAsia="宋体" w:hAnsi="宋体"/>
          <w:b/>
          <w:sz w:val="24"/>
          <w:szCs w:val="24"/>
        </w:rPr>
      </w:pPr>
      <w:r>
        <w:rPr>
          <w:rFonts w:ascii="宋体" w:eastAsia="宋体" w:hAnsi="宋体" w:hint="eastAsia"/>
          <w:b/>
          <w:sz w:val="24"/>
          <w:szCs w:val="24"/>
        </w:rPr>
        <w:t>一、</w:t>
      </w:r>
      <w:r w:rsidRPr="00707A70">
        <w:rPr>
          <w:rFonts w:ascii="宋体" w:eastAsia="宋体" w:hAnsi="宋体" w:hint="eastAsia"/>
          <w:b/>
          <w:sz w:val="24"/>
          <w:szCs w:val="24"/>
        </w:rPr>
        <w:t>美军军官人事安排</w:t>
      </w:r>
      <w:commentRangeStart w:id="34"/>
      <w:r w:rsidR="003F5458" w:rsidRPr="00707A70">
        <w:rPr>
          <w:rFonts w:ascii="宋体" w:eastAsia="宋体" w:hAnsi="宋体" w:hint="eastAsia"/>
          <w:b/>
          <w:sz w:val="24"/>
          <w:szCs w:val="24"/>
        </w:rPr>
        <w:t>特点</w:t>
      </w:r>
      <w:commentRangeEnd w:id="34"/>
      <w:r w:rsidR="000A7FB2">
        <w:rPr>
          <w:rStyle w:val="a7"/>
        </w:rPr>
        <w:commentReference w:id="34"/>
      </w:r>
    </w:p>
    <w:p w14:paraId="51B08464" w14:textId="77777777" w:rsidR="00AF5F64" w:rsidRDefault="003F5458" w:rsidP="00707A70">
      <w:pPr>
        <w:ind w:firstLine="480"/>
        <w:rPr>
          <w:rFonts w:ascii="宋体" w:eastAsia="宋体" w:hAnsi="宋体"/>
          <w:sz w:val="24"/>
          <w:szCs w:val="24"/>
        </w:rPr>
      </w:pPr>
      <w:r w:rsidRPr="00707A70">
        <w:rPr>
          <w:rFonts w:ascii="宋体" w:eastAsia="宋体" w:hAnsi="宋体" w:hint="eastAsia"/>
          <w:sz w:val="24"/>
          <w:szCs w:val="24"/>
        </w:rPr>
        <w:t>通过</w:t>
      </w:r>
      <w:r w:rsidR="00385E4D" w:rsidRPr="00707A70">
        <w:rPr>
          <w:rFonts w:ascii="宋体" w:eastAsia="宋体" w:hAnsi="宋体" w:hint="eastAsia"/>
          <w:sz w:val="24"/>
          <w:szCs w:val="24"/>
        </w:rPr>
        <w:t>对</w:t>
      </w:r>
      <w:r w:rsidR="00385E4D" w:rsidRPr="00707A70">
        <w:rPr>
          <w:rFonts w:ascii="宋体" w:eastAsia="宋体" w:hAnsi="宋体"/>
          <w:sz w:val="24"/>
          <w:szCs w:val="24"/>
        </w:rPr>
        <w:t>大量</w:t>
      </w:r>
      <w:r w:rsidR="00385E4D" w:rsidRPr="00707A70">
        <w:rPr>
          <w:rFonts w:ascii="宋体" w:eastAsia="宋体" w:hAnsi="宋体" w:hint="eastAsia"/>
          <w:sz w:val="24"/>
          <w:szCs w:val="24"/>
        </w:rPr>
        <w:t>军官</w:t>
      </w:r>
      <w:r w:rsidRPr="00707A70">
        <w:rPr>
          <w:rFonts w:ascii="宋体" w:eastAsia="宋体" w:hAnsi="宋体" w:hint="eastAsia"/>
          <w:sz w:val="24"/>
          <w:szCs w:val="24"/>
        </w:rPr>
        <w:t>简历</w:t>
      </w:r>
      <w:commentRangeStart w:id="35"/>
      <w:r w:rsidR="00385E4D" w:rsidRPr="00707A70">
        <w:rPr>
          <w:rFonts w:ascii="宋体" w:eastAsia="宋体" w:hAnsi="宋体" w:hint="eastAsia"/>
          <w:sz w:val="24"/>
          <w:szCs w:val="24"/>
        </w:rPr>
        <w:t>的</w:t>
      </w:r>
      <w:commentRangeEnd w:id="35"/>
      <w:r w:rsidR="00DB48D0">
        <w:rPr>
          <w:rStyle w:val="a7"/>
        </w:rPr>
        <w:commentReference w:id="35"/>
      </w:r>
      <w:r w:rsidR="00385E4D" w:rsidRPr="00707A70">
        <w:rPr>
          <w:rFonts w:ascii="宋体" w:eastAsia="宋体" w:hAnsi="宋体"/>
          <w:sz w:val="24"/>
          <w:szCs w:val="24"/>
        </w:rPr>
        <w:t>研读</w:t>
      </w:r>
      <w:r w:rsidRPr="00707A70">
        <w:rPr>
          <w:rFonts w:ascii="宋体" w:eastAsia="宋体" w:hAnsi="宋体" w:hint="eastAsia"/>
          <w:sz w:val="24"/>
          <w:szCs w:val="24"/>
        </w:rPr>
        <w:t>，可以看出美军</w:t>
      </w:r>
      <w:r w:rsidR="004D63C4" w:rsidRPr="00707A70">
        <w:rPr>
          <w:rFonts w:ascii="宋体" w:eastAsia="宋体" w:hAnsi="宋体" w:hint="eastAsia"/>
          <w:sz w:val="24"/>
          <w:szCs w:val="24"/>
        </w:rPr>
        <w:t>军官</w:t>
      </w:r>
      <w:r w:rsidRPr="00707A70">
        <w:rPr>
          <w:rFonts w:ascii="宋体" w:eastAsia="宋体" w:hAnsi="宋体" w:hint="eastAsia"/>
          <w:sz w:val="24"/>
          <w:szCs w:val="24"/>
        </w:rPr>
        <w:t>人事安排</w:t>
      </w:r>
      <w:r w:rsidR="00F8185A" w:rsidRPr="00707A70">
        <w:rPr>
          <w:rFonts w:ascii="宋体" w:eastAsia="宋体" w:hAnsi="宋体" w:hint="eastAsia"/>
          <w:sz w:val="24"/>
          <w:szCs w:val="24"/>
        </w:rPr>
        <w:t>有</w:t>
      </w:r>
      <w:r w:rsidR="00F8185A" w:rsidRPr="00707A70">
        <w:rPr>
          <w:rFonts w:ascii="宋体" w:eastAsia="宋体" w:hAnsi="宋体"/>
          <w:sz w:val="24"/>
          <w:szCs w:val="24"/>
        </w:rPr>
        <w:t>四个明显的</w:t>
      </w:r>
      <w:r w:rsidRPr="00707A70">
        <w:rPr>
          <w:rFonts w:ascii="宋体" w:eastAsia="宋体" w:hAnsi="宋体" w:hint="eastAsia"/>
          <w:sz w:val="24"/>
          <w:szCs w:val="24"/>
        </w:rPr>
        <w:t>特点</w:t>
      </w:r>
      <w:r w:rsidR="00707A70">
        <w:rPr>
          <w:rFonts w:ascii="宋体" w:eastAsia="宋体" w:hAnsi="宋体" w:hint="eastAsia"/>
          <w:sz w:val="24"/>
          <w:szCs w:val="24"/>
        </w:rPr>
        <w:t>：</w:t>
      </w:r>
    </w:p>
    <w:p w14:paraId="7BD3C059" w14:textId="77777777" w:rsidR="003F5458" w:rsidRPr="00707A70" w:rsidRDefault="00AF5F64" w:rsidP="00AF5F64">
      <w:pPr>
        <w:ind w:firstLine="482"/>
        <w:rPr>
          <w:rFonts w:ascii="宋体" w:eastAsia="宋体" w:hAnsi="宋体"/>
          <w:b/>
          <w:sz w:val="24"/>
          <w:szCs w:val="24"/>
        </w:rPr>
      </w:pPr>
      <w:r w:rsidRPr="00AF5F64">
        <w:rPr>
          <w:rFonts w:ascii="宋体" w:eastAsia="宋体" w:hAnsi="宋体" w:hint="eastAsia"/>
          <w:b/>
          <w:sz w:val="24"/>
          <w:szCs w:val="24"/>
        </w:rPr>
        <w:t>1</w:t>
      </w:r>
      <w:r w:rsidR="00707A70" w:rsidRPr="00707A70">
        <w:rPr>
          <w:rFonts w:ascii="宋体" w:eastAsia="宋体" w:hAnsi="宋体" w:hint="eastAsia"/>
          <w:b/>
          <w:sz w:val="24"/>
          <w:szCs w:val="24"/>
        </w:rPr>
        <w:t>、</w:t>
      </w:r>
      <w:r w:rsidR="003F5458" w:rsidRPr="00707A70">
        <w:rPr>
          <w:rFonts w:ascii="宋体" w:eastAsia="宋体" w:hAnsi="宋体" w:hint="eastAsia"/>
          <w:b/>
          <w:sz w:val="24"/>
          <w:szCs w:val="24"/>
        </w:rPr>
        <w:t>任期短、轮换快</w:t>
      </w:r>
    </w:p>
    <w:p w14:paraId="0587163D" w14:textId="77777777" w:rsidR="003F5458" w:rsidRPr="00707A70" w:rsidRDefault="00C91FD7" w:rsidP="00707A70">
      <w:pPr>
        <w:ind w:firstLine="480"/>
        <w:rPr>
          <w:rFonts w:ascii="宋体" w:eastAsia="宋体" w:hAnsi="宋体"/>
          <w:sz w:val="24"/>
          <w:szCs w:val="24"/>
        </w:rPr>
      </w:pPr>
      <w:r w:rsidRPr="00707A70">
        <w:rPr>
          <w:rFonts w:ascii="宋体" w:eastAsia="宋体" w:hAnsi="宋体" w:hint="eastAsia"/>
          <w:sz w:val="24"/>
          <w:szCs w:val="24"/>
        </w:rPr>
        <w:t>美军中</w:t>
      </w:r>
      <w:r w:rsidRPr="00707A70">
        <w:rPr>
          <w:rFonts w:ascii="宋体" w:eastAsia="宋体" w:hAnsi="宋体"/>
          <w:sz w:val="24"/>
          <w:szCs w:val="24"/>
        </w:rPr>
        <w:t>，</w:t>
      </w:r>
      <w:r w:rsidR="003F5458" w:rsidRPr="00707A70">
        <w:rPr>
          <w:rFonts w:ascii="宋体" w:eastAsia="宋体" w:hAnsi="宋体" w:hint="eastAsia"/>
          <w:sz w:val="24"/>
          <w:szCs w:val="24"/>
        </w:rPr>
        <w:t>上将、中将任职期限是有明确规定的，即使没有，传统上也很少出现长期任职的情况。其中，法定任期最长的是海军核动力主任，任期8年，全军唯一，其他职位一般任期最长的是各个军种的军事主官，任期4年，</w:t>
      </w:r>
      <w:r w:rsidR="00240D31" w:rsidRPr="00707A70">
        <w:rPr>
          <w:rFonts w:ascii="宋体" w:eastAsia="宋体" w:hAnsi="宋体" w:hint="eastAsia"/>
          <w:sz w:val="24"/>
          <w:szCs w:val="24"/>
        </w:rPr>
        <w:t>参谋长联席会议</w:t>
      </w:r>
      <w:r w:rsidR="003F5458" w:rsidRPr="00707A70">
        <w:rPr>
          <w:rFonts w:ascii="宋体" w:eastAsia="宋体" w:hAnsi="宋体" w:hint="eastAsia"/>
          <w:sz w:val="24"/>
          <w:szCs w:val="24"/>
        </w:rPr>
        <w:t>主席</w:t>
      </w:r>
      <w:r w:rsidR="00240D31" w:rsidRPr="00707A70">
        <w:rPr>
          <w:rFonts w:ascii="宋体" w:eastAsia="宋体" w:hAnsi="宋体" w:hint="eastAsia"/>
          <w:sz w:val="24"/>
          <w:szCs w:val="24"/>
        </w:rPr>
        <w:t>和</w:t>
      </w:r>
      <w:r w:rsidR="003F5458" w:rsidRPr="00707A70">
        <w:rPr>
          <w:rFonts w:ascii="宋体" w:eastAsia="宋体" w:hAnsi="宋体" w:hint="eastAsia"/>
          <w:sz w:val="24"/>
          <w:szCs w:val="24"/>
        </w:rPr>
        <w:t>副主席一任2年，连任一次的情况也比较普遍，</w:t>
      </w:r>
      <w:r w:rsidR="009041E3" w:rsidRPr="00707A70">
        <w:rPr>
          <w:rFonts w:ascii="宋体" w:eastAsia="宋体" w:hAnsi="宋体"/>
          <w:sz w:val="24"/>
          <w:szCs w:val="24"/>
        </w:rPr>
        <w:t>通常也</w:t>
      </w:r>
      <w:r w:rsidR="003F5458" w:rsidRPr="00707A70">
        <w:rPr>
          <w:rFonts w:ascii="宋体" w:eastAsia="宋体" w:hAnsi="宋体" w:hint="eastAsia"/>
          <w:sz w:val="24"/>
          <w:szCs w:val="24"/>
        </w:rPr>
        <w:t>是4年。其他上将</w:t>
      </w:r>
      <w:r w:rsidR="007B0B64" w:rsidRPr="00707A70">
        <w:rPr>
          <w:rFonts w:ascii="宋体" w:eastAsia="宋体" w:hAnsi="宋体" w:hint="eastAsia"/>
          <w:sz w:val="24"/>
          <w:szCs w:val="24"/>
        </w:rPr>
        <w:t>职位</w:t>
      </w:r>
      <w:r w:rsidR="003F5458" w:rsidRPr="00707A70">
        <w:rPr>
          <w:rFonts w:ascii="宋体" w:eastAsia="宋体" w:hAnsi="宋体" w:hint="eastAsia"/>
          <w:sz w:val="24"/>
          <w:szCs w:val="24"/>
        </w:rPr>
        <w:t>一般认为是3年</w:t>
      </w:r>
      <w:r w:rsidR="00ED6056" w:rsidRPr="00707A70">
        <w:rPr>
          <w:rFonts w:ascii="宋体" w:eastAsia="宋体" w:hAnsi="宋体" w:hint="eastAsia"/>
          <w:sz w:val="24"/>
          <w:szCs w:val="24"/>
        </w:rPr>
        <w:t>左右</w:t>
      </w:r>
      <w:r w:rsidR="003F5458" w:rsidRPr="00707A70">
        <w:rPr>
          <w:rFonts w:ascii="宋体" w:eastAsia="宋体" w:hAnsi="宋体" w:hint="eastAsia"/>
          <w:sz w:val="24"/>
          <w:szCs w:val="24"/>
        </w:rPr>
        <w:t>，2年标准任期外加1年扩展期，虽然法定总统和国防部长有权延迟任期，但这样的情况</w:t>
      </w:r>
      <w:r w:rsidR="005F128A" w:rsidRPr="00707A70">
        <w:rPr>
          <w:rFonts w:ascii="宋体" w:eastAsia="宋体" w:hAnsi="宋体" w:hint="eastAsia"/>
          <w:sz w:val="24"/>
          <w:szCs w:val="24"/>
        </w:rPr>
        <w:t>并不多见</w:t>
      </w:r>
      <w:r w:rsidR="003F5458" w:rsidRPr="00707A70">
        <w:rPr>
          <w:rFonts w:ascii="宋体" w:eastAsia="宋体" w:hAnsi="宋体" w:hint="eastAsia"/>
          <w:sz w:val="24"/>
          <w:szCs w:val="24"/>
        </w:rPr>
        <w:t>。</w:t>
      </w:r>
    </w:p>
    <w:p w14:paraId="2A6CD809" w14:textId="77777777" w:rsidR="00974BD1" w:rsidRPr="00707A70" w:rsidRDefault="0098791D" w:rsidP="00707A70">
      <w:pPr>
        <w:ind w:firstLine="480"/>
        <w:rPr>
          <w:rFonts w:ascii="宋体" w:eastAsia="宋体" w:hAnsi="宋体"/>
          <w:sz w:val="24"/>
          <w:szCs w:val="24"/>
        </w:rPr>
      </w:pPr>
      <w:r w:rsidRPr="00707A70">
        <w:rPr>
          <w:rFonts w:ascii="宋体" w:eastAsia="宋体" w:hAnsi="宋体" w:hint="eastAsia"/>
          <w:sz w:val="24"/>
          <w:szCs w:val="24"/>
        </w:rPr>
        <w:t>当前在职上将中，</w:t>
      </w:r>
      <w:r w:rsidR="00D928C1" w:rsidRPr="00707A70">
        <w:rPr>
          <w:rFonts w:ascii="宋体" w:eastAsia="宋体" w:hAnsi="宋体" w:hint="eastAsia"/>
          <w:sz w:val="24"/>
          <w:szCs w:val="24"/>
        </w:rPr>
        <w:t>除</w:t>
      </w:r>
      <w:r w:rsidRPr="00707A70">
        <w:rPr>
          <w:rFonts w:ascii="宋体" w:eastAsia="宋体" w:hAnsi="宋体" w:hint="eastAsia"/>
          <w:sz w:val="24"/>
          <w:szCs w:val="24"/>
        </w:rPr>
        <w:t>法定</w:t>
      </w:r>
      <w:r w:rsidRPr="00707A70">
        <w:rPr>
          <w:rFonts w:ascii="宋体" w:eastAsia="宋体" w:hAnsi="宋体"/>
          <w:sz w:val="24"/>
          <w:szCs w:val="24"/>
        </w:rPr>
        <w:t>任期为</w:t>
      </w:r>
      <w:r w:rsidRPr="00707A70">
        <w:rPr>
          <w:rFonts w:ascii="宋体" w:eastAsia="宋体" w:hAnsi="宋体" w:hint="eastAsia"/>
          <w:sz w:val="24"/>
          <w:szCs w:val="24"/>
        </w:rPr>
        <w:t>4年</w:t>
      </w:r>
      <w:r w:rsidRPr="00707A70">
        <w:rPr>
          <w:rFonts w:ascii="宋体" w:eastAsia="宋体" w:hAnsi="宋体"/>
          <w:sz w:val="24"/>
          <w:szCs w:val="24"/>
        </w:rPr>
        <w:t>的</w:t>
      </w:r>
      <w:r w:rsidR="00D928C1" w:rsidRPr="00707A70">
        <w:rPr>
          <w:rFonts w:ascii="宋体" w:eastAsia="宋体" w:hAnsi="宋体" w:hint="eastAsia"/>
          <w:sz w:val="24"/>
          <w:szCs w:val="24"/>
        </w:rPr>
        <w:t>职务</w:t>
      </w:r>
      <w:r w:rsidRPr="00707A70">
        <w:rPr>
          <w:rFonts w:ascii="宋体" w:eastAsia="宋体" w:hAnsi="宋体"/>
          <w:sz w:val="24"/>
          <w:szCs w:val="24"/>
        </w:rPr>
        <w:t>外，</w:t>
      </w:r>
      <w:r w:rsidR="001B7A06" w:rsidRPr="00707A70">
        <w:rPr>
          <w:rFonts w:ascii="宋体" w:eastAsia="宋体" w:hAnsi="宋体" w:hint="eastAsia"/>
          <w:sz w:val="24"/>
          <w:szCs w:val="24"/>
        </w:rPr>
        <w:t>任职</w:t>
      </w:r>
      <w:r w:rsidR="00137D9F" w:rsidRPr="00707A70">
        <w:rPr>
          <w:rFonts w:ascii="宋体" w:eastAsia="宋体" w:hAnsi="宋体"/>
          <w:sz w:val="24"/>
          <w:szCs w:val="24"/>
        </w:rPr>
        <w:t>时间最长的</w:t>
      </w:r>
      <w:r w:rsidR="00137D9F" w:rsidRPr="00707A70">
        <w:rPr>
          <w:rFonts w:ascii="宋体" w:eastAsia="宋体" w:hAnsi="宋体" w:hint="eastAsia"/>
          <w:sz w:val="24"/>
          <w:szCs w:val="24"/>
        </w:rPr>
        <w:t>有</w:t>
      </w:r>
      <w:r w:rsidR="00137D9F" w:rsidRPr="00707A70">
        <w:rPr>
          <w:rFonts w:ascii="宋体" w:eastAsia="宋体" w:hAnsi="宋体"/>
          <w:sz w:val="24"/>
          <w:szCs w:val="24"/>
        </w:rPr>
        <w:t>：</w:t>
      </w:r>
      <w:r w:rsidR="001F7BC7" w:rsidRPr="00707A70">
        <w:rPr>
          <w:rFonts w:ascii="宋体" w:eastAsia="宋体" w:hAnsi="宋体" w:hint="eastAsia"/>
          <w:sz w:val="24"/>
          <w:szCs w:val="24"/>
        </w:rPr>
        <w:t>2</w:t>
      </w:r>
      <w:r w:rsidR="001F7BC7" w:rsidRPr="00707A70">
        <w:rPr>
          <w:rFonts w:ascii="宋体" w:eastAsia="宋体" w:hAnsi="宋体"/>
          <w:sz w:val="24"/>
          <w:szCs w:val="24"/>
        </w:rPr>
        <w:t>011</w:t>
      </w:r>
      <w:r w:rsidR="001F7BC7" w:rsidRPr="00707A70">
        <w:rPr>
          <w:rFonts w:ascii="宋体" w:eastAsia="宋体" w:hAnsi="宋体" w:hint="eastAsia"/>
          <w:sz w:val="24"/>
          <w:szCs w:val="24"/>
        </w:rPr>
        <w:t>年1月</w:t>
      </w:r>
      <w:r w:rsidR="001F7BC7" w:rsidRPr="00707A70">
        <w:rPr>
          <w:rFonts w:ascii="宋体" w:eastAsia="宋体" w:hAnsi="宋体"/>
          <w:sz w:val="24"/>
          <w:szCs w:val="24"/>
        </w:rPr>
        <w:t>上任的</w:t>
      </w:r>
      <w:r w:rsidR="003F5458" w:rsidRPr="00707A70">
        <w:rPr>
          <w:rFonts w:ascii="宋体" w:eastAsia="宋体" w:hAnsi="宋体" w:hint="eastAsia"/>
          <w:sz w:val="24"/>
          <w:szCs w:val="24"/>
        </w:rPr>
        <w:t>空军空间司令部司令</w:t>
      </w:r>
      <w:r w:rsidR="00DE556D" w:rsidRPr="00707A70">
        <w:rPr>
          <w:rFonts w:ascii="宋体" w:eastAsia="宋体" w:hAnsi="宋体" w:hint="eastAsia"/>
          <w:sz w:val="24"/>
          <w:szCs w:val="24"/>
        </w:rPr>
        <w:t>威廉</w:t>
      </w:r>
      <w:r w:rsidR="00BD6119" w:rsidRPr="00707A70">
        <w:rPr>
          <w:rFonts w:ascii="宋体" w:eastAsia="宋体" w:hAnsi="宋体" w:hint="eastAsia"/>
          <w:sz w:val="24"/>
          <w:szCs w:val="24"/>
        </w:rPr>
        <w:t>·</w:t>
      </w:r>
      <w:r w:rsidR="003F5458" w:rsidRPr="00707A70">
        <w:rPr>
          <w:rFonts w:ascii="宋体" w:eastAsia="宋体" w:hAnsi="宋体" w:hint="eastAsia"/>
          <w:sz w:val="24"/>
          <w:szCs w:val="24"/>
        </w:rPr>
        <w:t>谢尔顿</w:t>
      </w:r>
      <w:r w:rsidR="00D12852" w:rsidRPr="00707A70">
        <w:rPr>
          <w:rFonts w:ascii="宋体" w:eastAsia="宋体" w:hAnsi="宋体" w:hint="eastAsia"/>
          <w:sz w:val="24"/>
          <w:szCs w:val="24"/>
        </w:rPr>
        <w:t>上将</w:t>
      </w:r>
      <w:r w:rsidR="003F5458" w:rsidRPr="00707A70">
        <w:rPr>
          <w:rFonts w:ascii="宋体" w:eastAsia="宋体" w:hAnsi="宋体" w:hint="eastAsia"/>
          <w:sz w:val="24"/>
          <w:szCs w:val="24"/>
        </w:rPr>
        <w:t>，</w:t>
      </w:r>
      <w:r w:rsidR="00700D4B" w:rsidRPr="00707A70">
        <w:rPr>
          <w:rFonts w:ascii="宋体" w:eastAsia="宋体" w:hAnsi="宋体" w:hint="eastAsia"/>
          <w:sz w:val="24"/>
          <w:szCs w:val="24"/>
        </w:rPr>
        <w:t>2014年4月其</w:t>
      </w:r>
      <w:r w:rsidR="00700D4B" w:rsidRPr="00707A70">
        <w:rPr>
          <w:rFonts w:ascii="宋体" w:eastAsia="宋体" w:hAnsi="宋体"/>
          <w:sz w:val="24"/>
          <w:szCs w:val="24"/>
        </w:rPr>
        <w:t>继任者</w:t>
      </w:r>
      <w:r w:rsidR="003F68AD" w:rsidRPr="00707A70">
        <w:rPr>
          <w:rFonts w:ascii="宋体" w:eastAsia="宋体" w:hAnsi="宋体" w:hint="eastAsia"/>
          <w:sz w:val="24"/>
          <w:szCs w:val="24"/>
        </w:rPr>
        <w:t>约翰</w:t>
      </w:r>
      <w:r w:rsidR="003F68AD" w:rsidRPr="00707A70">
        <w:rPr>
          <w:rFonts w:ascii="宋体" w:eastAsia="宋体" w:hAnsi="宋体"/>
          <w:sz w:val="24"/>
          <w:szCs w:val="24"/>
        </w:rPr>
        <w:t>·</w:t>
      </w:r>
      <w:r w:rsidR="00700D4B" w:rsidRPr="00707A70">
        <w:rPr>
          <w:rFonts w:ascii="宋体" w:eastAsia="宋体" w:hAnsi="宋体"/>
          <w:sz w:val="24"/>
          <w:szCs w:val="24"/>
        </w:rPr>
        <w:t>海腾</w:t>
      </w:r>
      <w:r w:rsidR="003F68AD" w:rsidRPr="00707A70">
        <w:rPr>
          <w:rFonts w:ascii="宋体" w:eastAsia="宋体" w:hAnsi="宋体" w:hint="eastAsia"/>
          <w:sz w:val="24"/>
          <w:szCs w:val="24"/>
        </w:rPr>
        <w:t>空军</w:t>
      </w:r>
      <w:r w:rsidR="003F68AD" w:rsidRPr="00707A70">
        <w:rPr>
          <w:rFonts w:ascii="宋体" w:eastAsia="宋体" w:hAnsi="宋体"/>
          <w:sz w:val="24"/>
          <w:szCs w:val="24"/>
        </w:rPr>
        <w:t>中将</w:t>
      </w:r>
      <w:r w:rsidR="00700D4B" w:rsidRPr="00707A70">
        <w:rPr>
          <w:rFonts w:ascii="宋体" w:eastAsia="宋体" w:hAnsi="宋体"/>
          <w:sz w:val="24"/>
          <w:szCs w:val="24"/>
        </w:rPr>
        <w:t>的提名已获国会通过</w:t>
      </w:r>
      <w:r w:rsidR="00582DD2" w:rsidRPr="00707A70">
        <w:rPr>
          <w:rFonts w:ascii="宋体" w:eastAsia="宋体" w:hAnsi="宋体" w:hint="eastAsia"/>
          <w:sz w:val="24"/>
          <w:szCs w:val="24"/>
        </w:rPr>
        <w:t>；</w:t>
      </w:r>
      <w:r w:rsidR="00582DD2" w:rsidRPr="00707A70">
        <w:rPr>
          <w:rFonts w:ascii="宋体" w:eastAsia="宋体" w:hAnsi="宋体"/>
          <w:sz w:val="24"/>
          <w:szCs w:val="24"/>
        </w:rPr>
        <w:t>在</w:t>
      </w:r>
      <w:r w:rsidR="003933F1" w:rsidRPr="00707A70">
        <w:rPr>
          <w:rFonts w:ascii="宋体" w:eastAsia="宋体" w:hAnsi="宋体" w:hint="eastAsia"/>
          <w:sz w:val="24"/>
          <w:szCs w:val="24"/>
        </w:rPr>
        <w:t>2011年8月</w:t>
      </w:r>
      <w:r w:rsidR="003933F1" w:rsidRPr="00707A70">
        <w:rPr>
          <w:rFonts w:ascii="宋体" w:eastAsia="宋体" w:hAnsi="宋体"/>
          <w:sz w:val="24"/>
          <w:szCs w:val="24"/>
        </w:rPr>
        <w:t>上任</w:t>
      </w:r>
      <w:r w:rsidR="00E833F1" w:rsidRPr="00707A70">
        <w:rPr>
          <w:rFonts w:ascii="宋体" w:eastAsia="宋体" w:hAnsi="宋体" w:hint="eastAsia"/>
          <w:sz w:val="24"/>
          <w:szCs w:val="24"/>
        </w:rPr>
        <w:t>的</w:t>
      </w:r>
      <w:r w:rsidR="00EA2211" w:rsidRPr="00707A70">
        <w:rPr>
          <w:rFonts w:ascii="宋体" w:eastAsia="宋体" w:hAnsi="宋体" w:hint="eastAsia"/>
          <w:sz w:val="24"/>
          <w:szCs w:val="24"/>
        </w:rPr>
        <w:t>副海军作战部长马克</w:t>
      </w:r>
      <w:r w:rsidR="00EA2211" w:rsidRPr="00707A70">
        <w:rPr>
          <w:rFonts w:ascii="宋体" w:eastAsia="宋体" w:hAnsi="宋体"/>
          <w:sz w:val="24"/>
          <w:szCs w:val="24"/>
        </w:rPr>
        <w:t>·弗格森三</w:t>
      </w:r>
      <w:proofErr w:type="gramStart"/>
      <w:r w:rsidR="00EA2211" w:rsidRPr="00707A70">
        <w:rPr>
          <w:rFonts w:ascii="宋体" w:eastAsia="宋体" w:hAnsi="宋体"/>
          <w:sz w:val="24"/>
          <w:szCs w:val="24"/>
        </w:rPr>
        <w:t>世</w:t>
      </w:r>
      <w:proofErr w:type="gramEnd"/>
      <w:r w:rsidR="00EA2211" w:rsidRPr="00707A70">
        <w:rPr>
          <w:rFonts w:ascii="宋体" w:eastAsia="宋体" w:hAnsi="宋体" w:hint="eastAsia"/>
          <w:sz w:val="24"/>
          <w:szCs w:val="24"/>
        </w:rPr>
        <w:t>海军</w:t>
      </w:r>
      <w:r w:rsidR="00EA2211" w:rsidRPr="00707A70">
        <w:rPr>
          <w:rFonts w:ascii="宋体" w:eastAsia="宋体" w:hAnsi="宋体"/>
          <w:sz w:val="24"/>
          <w:szCs w:val="24"/>
        </w:rPr>
        <w:t>上将</w:t>
      </w:r>
      <w:r w:rsidR="00EA2211" w:rsidRPr="00707A70">
        <w:rPr>
          <w:rFonts w:ascii="宋体" w:eastAsia="宋体" w:hAnsi="宋体" w:hint="eastAsia"/>
          <w:sz w:val="24"/>
          <w:szCs w:val="24"/>
        </w:rPr>
        <w:t>，已经于2014年7月1日把</w:t>
      </w:r>
      <w:r w:rsidR="00EA2211" w:rsidRPr="00707A70">
        <w:rPr>
          <w:rFonts w:ascii="宋体" w:eastAsia="宋体" w:hAnsi="宋体"/>
          <w:sz w:val="24"/>
          <w:szCs w:val="24"/>
        </w:rPr>
        <w:t>职务移交给了首位</w:t>
      </w:r>
      <w:r w:rsidR="00EA2211" w:rsidRPr="00707A70">
        <w:rPr>
          <w:rFonts w:ascii="宋体" w:eastAsia="宋体" w:hAnsi="宋体" w:hint="eastAsia"/>
          <w:sz w:val="24"/>
          <w:szCs w:val="24"/>
        </w:rPr>
        <w:t>女性</w:t>
      </w:r>
      <w:r w:rsidR="00EA2211" w:rsidRPr="00707A70">
        <w:rPr>
          <w:rFonts w:ascii="宋体" w:eastAsia="宋体" w:hAnsi="宋体"/>
          <w:sz w:val="24"/>
          <w:szCs w:val="24"/>
        </w:rPr>
        <w:t>海军上将</w:t>
      </w:r>
      <w:r w:rsidR="00EA2211" w:rsidRPr="00707A70">
        <w:rPr>
          <w:rFonts w:ascii="宋体" w:eastAsia="宋体" w:hAnsi="宋体" w:hint="eastAsia"/>
          <w:sz w:val="24"/>
          <w:szCs w:val="24"/>
        </w:rPr>
        <w:t>米歇尔·</w:t>
      </w:r>
      <w:r w:rsidR="00EA2211" w:rsidRPr="00707A70">
        <w:rPr>
          <w:rFonts w:ascii="宋体" w:eastAsia="宋体" w:hAnsi="宋体"/>
          <w:sz w:val="24"/>
          <w:szCs w:val="24"/>
        </w:rPr>
        <w:t>霍华德，他本人</w:t>
      </w:r>
      <w:r w:rsidR="00EA2211" w:rsidRPr="00707A70">
        <w:rPr>
          <w:rFonts w:ascii="宋体" w:eastAsia="宋体" w:hAnsi="宋体" w:hint="eastAsia"/>
          <w:sz w:val="24"/>
          <w:szCs w:val="24"/>
        </w:rPr>
        <w:t>近期也将赴</w:t>
      </w:r>
      <w:r w:rsidR="00EA2211" w:rsidRPr="00707A70">
        <w:rPr>
          <w:rFonts w:ascii="宋体" w:eastAsia="宋体" w:hAnsi="宋体"/>
          <w:sz w:val="24"/>
          <w:szCs w:val="24"/>
        </w:rPr>
        <w:t>欧洲</w:t>
      </w:r>
      <w:r w:rsidR="00EA2211" w:rsidRPr="00707A70">
        <w:rPr>
          <w:rFonts w:ascii="宋体" w:eastAsia="宋体" w:hAnsi="宋体" w:hint="eastAsia"/>
          <w:sz w:val="24"/>
          <w:szCs w:val="24"/>
        </w:rPr>
        <w:t>履新；</w:t>
      </w:r>
      <w:r w:rsidR="007C7D65" w:rsidRPr="00707A70">
        <w:rPr>
          <w:rFonts w:ascii="宋体" w:eastAsia="宋体" w:hAnsi="宋体" w:hint="eastAsia"/>
          <w:sz w:val="24"/>
          <w:szCs w:val="24"/>
        </w:rPr>
        <w:t>其他</w:t>
      </w:r>
      <w:r w:rsidR="007C7D65" w:rsidRPr="00707A70">
        <w:rPr>
          <w:rFonts w:ascii="宋体" w:eastAsia="宋体" w:hAnsi="宋体"/>
          <w:sz w:val="24"/>
          <w:szCs w:val="24"/>
        </w:rPr>
        <w:t>几位在</w:t>
      </w:r>
      <w:r w:rsidR="007C7D65" w:rsidRPr="00707A70">
        <w:rPr>
          <w:rFonts w:ascii="宋体" w:eastAsia="宋体" w:hAnsi="宋体" w:hint="eastAsia"/>
          <w:sz w:val="24"/>
          <w:szCs w:val="24"/>
        </w:rPr>
        <w:t>2011年</w:t>
      </w:r>
      <w:r w:rsidR="007C7D65" w:rsidRPr="00707A70">
        <w:rPr>
          <w:rFonts w:ascii="宋体" w:eastAsia="宋体" w:hAnsi="宋体"/>
          <w:sz w:val="24"/>
          <w:szCs w:val="24"/>
        </w:rPr>
        <w:t>上将的上将中，</w:t>
      </w:r>
      <w:r w:rsidR="00E833F1" w:rsidRPr="00707A70">
        <w:rPr>
          <w:rFonts w:ascii="宋体" w:eastAsia="宋体" w:hAnsi="宋体"/>
          <w:sz w:val="24"/>
          <w:szCs w:val="24"/>
        </w:rPr>
        <w:t>特种作战司令部司令</w:t>
      </w:r>
      <w:r w:rsidR="009A06C9" w:rsidRPr="00707A70">
        <w:rPr>
          <w:rFonts w:ascii="宋体" w:eastAsia="宋体" w:hAnsi="宋体" w:hint="eastAsia"/>
          <w:sz w:val="24"/>
          <w:szCs w:val="24"/>
        </w:rPr>
        <w:t>威廉</w:t>
      </w:r>
      <w:r w:rsidR="009A06C9" w:rsidRPr="00707A70">
        <w:rPr>
          <w:rFonts w:ascii="宋体" w:eastAsia="宋体" w:hAnsi="宋体"/>
          <w:sz w:val="24"/>
          <w:szCs w:val="24"/>
        </w:rPr>
        <w:t>·</w:t>
      </w:r>
      <w:r w:rsidR="00E833F1" w:rsidRPr="00707A70">
        <w:rPr>
          <w:rFonts w:ascii="宋体" w:eastAsia="宋体" w:hAnsi="宋体" w:hint="eastAsia"/>
          <w:sz w:val="24"/>
          <w:szCs w:val="24"/>
        </w:rPr>
        <w:t>麦克雷文</w:t>
      </w:r>
      <w:r w:rsidR="009A06C9" w:rsidRPr="00707A70">
        <w:rPr>
          <w:rFonts w:ascii="宋体" w:eastAsia="宋体" w:hAnsi="宋体" w:hint="eastAsia"/>
          <w:sz w:val="24"/>
          <w:szCs w:val="24"/>
        </w:rPr>
        <w:t>上将、北方</w:t>
      </w:r>
      <w:r w:rsidR="009A06C9" w:rsidRPr="00707A70">
        <w:rPr>
          <w:rFonts w:ascii="宋体" w:eastAsia="宋体" w:hAnsi="宋体"/>
          <w:sz w:val="24"/>
          <w:szCs w:val="24"/>
        </w:rPr>
        <w:t>司令部司令</w:t>
      </w:r>
      <w:r w:rsidR="009A06C9" w:rsidRPr="00707A70">
        <w:rPr>
          <w:rFonts w:ascii="宋体" w:eastAsia="宋体" w:hAnsi="宋体" w:hint="eastAsia"/>
          <w:sz w:val="24"/>
          <w:szCs w:val="24"/>
        </w:rPr>
        <w:t>查尔斯·雅各比二世上将</w:t>
      </w:r>
      <w:r w:rsidR="00E833F1" w:rsidRPr="00707A70">
        <w:rPr>
          <w:rFonts w:ascii="宋体" w:eastAsia="宋体" w:hAnsi="宋体" w:hint="eastAsia"/>
          <w:sz w:val="24"/>
          <w:szCs w:val="24"/>
        </w:rPr>
        <w:t>，</w:t>
      </w:r>
      <w:r w:rsidR="006517C0" w:rsidRPr="00707A70">
        <w:rPr>
          <w:rFonts w:ascii="宋体" w:eastAsia="宋体" w:hAnsi="宋体" w:hint="eastAsia"/>
          <w:sz w:val="24"/>
          <w:szCs w:val="24"/>
        </w:rPr>
        <w:t>都</w:t>
      </w:r>
      <w:r w:rsidR="006517C0" w:rsidRPr="00707A70">
        <w:rPr>
          <w:rFonts w:ascii="宋体" w:eastAsia="宋体" w:hAnsi="宋体"/>
          <w:sz w:val="24"/>
          <w:szCs w:val="24"/>
        </w:rPr>
        <w:t>已经明确的继任者</w:t>
      </w:r>
      <w:r w:rsidR="00F268E2" w:rsidRPr="00707A70">
        <w:rPr>
          <w:rFonts w:ascii="宋体" w:eastAsia="宋体" w:hAnsi="宋体" w:hint="eastAsia"/>
          <w:sz w:val="24"/>
          <w:szCs w:val="24"/>
        </w:rPr>
        <w:t>，</w:t>
      </w:r>
      <w:r w:rsidR="0080504F" w:rsidRPr="00707A70">
        <w:rPr>
          <w:rFonts w:ascii="宋体" w:eastAsia="宋体" w:hAnsi="宋体" w:hint="eastAsia"/>
          <w:sz w:val="24"/>
          <w:szCs w:val="24"/>
        </w:rPr>
        <w:t>目前</w:t>
      </w:r>
      <w:r w:rsidR="002D67B5" w:rsidRPr="00707A70">
        <w:rPr>
          <w:rFonts w:ascii="宋体" w:eastAsia="宋体" w:hAnsi="宋体"/>
          <w:sz w:val="24"/>
          <w:szCs w:val="24"/>
        </w:rPr>
        <w:t>只有</w:t>
      </w:r>
      <w:r w:rsidR="00AF56B8" w:rsidRPr="00707A70">
        <w:rPr>
          <w:rFonts w:ascii="宋体" w:eastAsia="宋体" w:hAnsi="宋体" w:hint="eastAsia"/>
          <w:sz w:val="24"/>
          <w:szCs w:val="24"/>
        </w:rPr>
        <w:t>空战</w:t>
      </w:r>
      <w:r w:rsidR="00AF56B8" w:rsidRPr="00707A70">
        <w:rPr>
          <w:rFonts w:ascii="宋体" w:eastAsia="宋体" w:hAnsi="宋体"/>
          <w:sz w:val="24"/>
          <w:szCs w:val="24"/>
        </w:rPr>
        <w:t>司令部司令</w:t>
      </w:r>
      <w:r w:rsidR="00AF56B8" w:rsidRPr="00707A70">
        <w:rPr>
          <w:rFonts w:ascii="宋体" w:eastAsia="宋体" w:hAnsi="宋体" w:hint="eastAsia"/>
          <w:sz w:val="24"/>
          <w:szCs w:val="24"/>
        </w:rPr>
        <w:t>吉尔马</w:t>
      </w:r>
      <w:r w:rsidR="00AF56B8" w:rsidRPr="00707A70">
        <w:rPr>
          <w:rFonts w:ascii="宋体" w:eastAsia="宋体" w:hAnsi="宋体" w:hint="eastAsia"/>
          <w:sz w:val="24"/>
          <w:szCs w:val="24"/>
        </w:rPr>
        <w:lastRenderedPageBreak/>
        <w:t>里·侯斯塔奇三</w:t>
      </w:r>
      <w:proofErr w:type="gramStart"/>
      <w:r w:rsidR="00AF56B8" w:rsidRPr="00707A70">
        <w:rPr>
          <w:rFonts w:ascii="宋体" w:eastAsia="宋体" w:hAnsi="宋体" w:hint="eastAsia"/>
          <w:sz w:val="24"/>
          <w:szCs w:val="24"/>
        </w:rPr>
        <w:t>世</w:t>
      </w:r>
      <w:proofErr w:type="gramEnd"/>
      <w:r w:rsidR="004B0C32" w:rsidRPr="00707A70">
        <w:rPr>
          <w:rFonts w:ascii="宋体" w:eastAsia="宋体" w:hAnsi="宋体" w:hint="eastAsia"/>
          <w:sz w:val="24"/>
          <w:szCs w:val="24"/>
        </w:rPr>
        <w:t>空军</w:t>
      </w:r>
      <w:r w:rsidR="004B0C32" w:rsidRPr="00707A70">
        <w:rPr>
          <w:rFonts w:ascii="宋体" w:eastAsia="宋体" w:hAnsi="宋体"/>
          <w:sz w:val="24"/>
          <w:szCs w:val="24"/>
        </w:rPr>
        <w:t>上将</w:t>
      </w:r>
      <w:r w:rsidR="005C47A6" w:rsidRPr="00707A70">
        <w:rPr>
          <w:rFonts w:ascii="宋体" w:eastAsia="宋体" w:hAnsi="宋体" w:hint="eastAsia"/>
          <w:sz w:val="24"/>
          <w:szCs w:val="24"/>
        </w:rPr>
        <w:t>还</w:t>
      </w:r>
      <w:r w:rsidR="005C47A6" w:rsidRPr="00707A70">
        <w:rPr>
          <w:rFonts w:ascii="宋体" w:eastAsia="宋体" w:hAnsi="宋体"/>
          <w:sz w:val="24"/>
          <w:szCs w:val="24"/>
        </w:rPr>
        <w:t>没有明确</w:t>
      </w:r>
      <w:r w:rsidR="00681C23" w:rsidRPr="00707A70">
        <w:rPr>
          <w:rFonts w:ascii="宋体" w:eastAsia="宋体" w:hAnsi="宋体" w:hint="eastAsia"/>
          <w:sz w:val="24"/>
          <w:szCs w:val="24"/>
        </w:rPr>
        <w:t>状态</w:t>
      </w:r>
      <w:r w:rsidR="003F5458" w:rsidRPr="00707A70">
        <w:rPr>
          <w:rFonts w:ascii="宋体" w:eastAsia="宋体" w:hAnsi="宋体" w:hint="eastAsia"/>
          <w:sz w:val="24"/>
          <w:szCs w:val="24"/>
        </w:rPr>
        <w:t>。</w:t>
      </w:r>
    </w:p>
    <w:p w14:paraId="2CA89BC0" w14:textId="77777777" w:rsidR="003F5458" w:rsidRPr="00707A70" w:rsidRDefault="003F5458" w:rsidP="00707A70">
      <w:pPr>
        <w:ind w:firstLine="480"/>
        <w:rPr>
          <w:rFonts w:ascii="宋体" w:eastAsia="宋体" w:hAnsi="宋体"/>
          <w:sz w:val="24"/>
          <w:szCs w:val="24"/>
        </w:rPr>
      </w:pPr>
      <w:r w:rsidRPr="00707A70">
        <w:rPr>
          <w:rFonts w:ascii="宋体" w:eastAsia="宋体" w:hAnsi="宋体" w:hint="eastAsia"/>
          <w:sz w:val="24"/>
          <w:szCs w:val="24"/>
        </w:rPr>
        <w:t>2000年以后，</w:t>
      </w:r>
      <w:r w:rsidR="00220756" w:rsidRPr="00707A70">
        <w:rPr>
          <w:rFonts w:ascii="宋体" w:eastAsia="宋体" w:hAnsi="宋体" w:hint="eastAsia"/>
          <w:sz w:val="24"/>
          <w:szCs w:val="24"/>
        </w:rPr>
        <w:t>除了</w:t>
      </w:r>
      <w:r w:rsidR="0050538F" w:rsidRPr="00707A70">
        <w:rPr>
          <w:rFonts w:ascii="宋体" w:eastAsia="宋体" w:hAnsi="宋体" w:hint="eastAsia"/>
          <w:sz w:val="24"/>
          <w:szCs w:val="24"/>
        </w:rPr>
        <w:t>法定</w:t>
      </w:r>
      <w:r w:rsidR="00E83153" w:rsidRPr="00707A70">
        <w:rPr>
          <w:rFonts w:ascii="宋体" w:eastAsia="宋体" w:hAnsi="宋体"/>
          <w:sz w:val="24"/>
          <w:szCs w:val="24"/>
        </w:rPr>
        <w:t>任期</w:t>
      </w:r>
      <w:r w:rsidR="00E83153" w:rsidRPr="00707A70">
        <w:rPr>
          <w:rFonts w:ascii="宋体" w:eastAsia="宋体" w:hAnsi="宋体" w:hint="eastAsia"/>
          <w:sz w:val="24"/>
          <w:szCs w:val="24"/>
        </w:rPr>
        <w:t>为</w:t>
      </w:r>
      <w:r w:rsidR="0050538F" w:rsidRPr="00707A70">
        <w:rPr>
          <w:rFonts w:ascii="宋体" w:eastAsia="宋体" w:hAnsi="宋体" w:hint="eastAsia"/>
          <w:sz w:val="24"/>
          <w:szCs w:val="24"/>
        </w:rPr>
        <w:t>4年</w:t>
      </w:r>
      <w:r w:rsidR="00E83153" w:rsidRPr="00707A70">
        <w:rPr>
          <w:rFonts w:ascii="宋体" w:eastAsia="宋体" w:hAnsi="宋体" w:hint="eastAsia"/>
          <w:sz w:val="24"/>
          <w:szCs w:val="24"/>
        </w:rPr>
        <w:t>或</w:t>
      </w:r>
      <w:r w:rsidR="00E83153" w:rsidRPr="00707A70">
        <w:rPr>
          <w:rFonts w:ascii="宋体" w:eastAsia="宋体" w:hAnsi="宋体"/>
          <w:sz w:val="24"/>
          <w:szCs w:val="24"/>
        </w:rPr>
        <w:t>超过</w:t>
      </w:r>
      <w:r w:rsidR="00E83153" w:rsidRPr="00707A70">
        <w:rPr>
          <w:rFonts w:ascii="宋体" w:eastAsia="宋体" w:hAnsi="宋体" w:hint="eastAsia"/>
          <w:sz w:val="24"/>
          <w:szCs w:val="24"/>
        </w:rPr>
        <w:t>4年</w:t>
      </w:r>
      <w:r w:rsidR="0050538F" w:rsidRPr="00707A70">
        <w:rPr>
          <w:rFonts w:ascii="宋体" w:eastAsia="宋体" w:hAnsi="宋体"/>
          <w:sz w:val="24"/>
          <w:szCs w:val="24"/>
        </w:rPr>
        <w:t>的以外，</w:t>
      </w:r>
      <w:r w:rsidRPr="00707A70">
        <w:rPr>
          <w:rFonts w:ascii="宋体" w:eastAsia="宋体" w:hAnsi="宋体" w:hint="eastAsia"/>
          <w:sz w:val="24"/>
          <w:szCs w:val="24"/>
        </w:rPr>
        <w:t>在职</w:t>
      </w:r>
      <w:r w:rsidR="0048299C" w:rsidRPr="00707A70">
        <w:rPr>
          <w:rFonts w:ascii="宋体" w:eastAsia="宋体" w:hAnsi="宋体" w:hint="eastAsia"/>
          <w:sz w:val="24"/>
          <w:szCs w:val="24"/>
        </w:rPr>
        <w:t>时间</w:t>
      </w:r>
      <w:r w:rsidR="00B81EF9" w:rsidRPr="00707A70">
        <w:rPr>
          <w:rFonts w:ascii="宋体" w:eastAsia="宋体" w:hAnsi="宋体" w:hint="eastAsia"/>
          <w:sz w:val="24"/>
          <w:szCs w:val="24"/>
        </w:rPr>
        <w:t>达到4年</w:t>
      </w:r>
      <w:r w:rsidR="00B81EF9" w:rsidRPr="00707A70">
        <w:rPr>
          <w:rFonts w:ascii="宋体" w:eastAsia="宋体" w:hAnsi="宋体"/>
          <w:sz w:val="24"/>
          <w:szCs w:val="24"/>
        </w:rPr>
        <w:t>的</w:t>
      </w:r>
      <w:r w:rsidRPr="00707A70">
        <w:rPr>
          <w:rFonts w:ascii="宋体" w:eastAsia="宋体" w:hAnsi="宋体" w:hint="eastAsia"/>
          <w:sz w:val="24"/>
          <w:szCs w:val="24"/>
        </w:rPr>
        <w:t>上将屈指数，</w:t>
      </w:r>
      <w:r w:rsidR="008C0DC8" w:rsidRPr="00707A70">
        <w:rPr>
          <w:rFonts w:ascii="宋体" w:eastAsia="宋体" w:hAnsi="宋体" w:hint="eastAsia"/>
          <w:sz w:val="24"/>
          <w:szCs w:val="24"/>
        </w:rPr>
        <w:t>任职</w:t>
      </w:r>
      <w:r w:rsidR="008C0DC8" w:rsidRPr="00707A70">
        <w:rPr>
          <w:rFonts w:ascii="宋体" w:eastAsia="宋体" w:hAnsi="宋体"/>
          <w:sz w:val="24"/>
          <w:szCs w:val="24"/>
        </w:rPr>
        <w:t>时间</w:t>
      </w:r>
      <w:r w:rsidR="009669D8" w:rsidRPr="00707A70">
        <w:rPr>
          <w:rFonts w:ascii="宋体" w:eastAsia="宋体" w:hAnsi="宋体" w:hint="eastAsia"/>
          <w:sz w:val="24"/>
          <w:szCs w:val="24"/>
        </w:rPr>
        <w:t>最长</w:t>
      </w:r>
      <w:r w:rsidR="009669D8" w:rsidRPr="00707A70">
        <w:rPr>
          <w:rFonts w:ascii="宋体" w:eastAsia="宋体" w:hAnsi="宋体"/>
          <w:sz w:val="24"/>
          <w:szCs w:val="24"/>
        </w:rPr>
        <w:t>的要算</w:t>
      </w:r>
      <w:r w:rsidR="00974BD1" w:rsidRPr="00707A70">
        <w:rPr>
          <w:rFonts w:ascii="宋体" w:eastAsia="宋体" w:hAnsi="宋体" w:hint="eastAsia"/>
          <w:sz w:val="24"/>
          <w:szCs w:val="24"/>
        </w:rPr>
        <w:t>基斯</w:t>
      </w:r>
      <w:r w:rsidR="00974BD1" w:rsidRPr="00707A70">
        <w:rPr>
          <w:rFonts w:ascii="宋体" w:eastAsia="宋体" w:hAnsi="宋体"/>
          <w:sz w:val="24"/>
          <w:szCs w:val="24"/>
        </w:rPr>
        <w:t>·</w:t>
      </w:r>
      <w:r w:rsidR="009669D8" w:rsidRPr="00707A70">
        <w:rPr>
          <w:rFonts w:ascii="宋体" w:eastAsia="宋体" w:hAnsi="宋体"/>
          <w:sz w:val="24"/>
          <w:szCs w:val="24"/>
        </w:rPr>
        <w:t>亚历山大</w:t>
      </w:r>
      <w:r w:rsidR="00974BD1" w:rsidRPr="00707A70">
        <w:rPr>
          <w:rFonts w:ascii="宋体" w:eastAsia="宋体" w:hAnsi="宋体" w:hint="eastAsia"/>
          <w:sz w:val="24"/>
          <w:szCs w:val="24"/>
        </w:rPr>
        <w:t>上将</w:t>
      </w:r>
      <w:r w:rsidR="009669D8" w:rsidRPr="00707A70">
        <w:rPr>
          <w:rFonts w:ascii="宋体" w:eastAsia="宋体" w:hAnsi="宋体"/>
          <w:sz w:val="24"/>
          <w:szCs w:val="24"/>
        </w:rPr>
        <w:t>，</w:t>
      </w:r>
      <w:r w:rsidR="00E90F50" w:rsidRPr="00707A70">
        <w:rPr>
          <w:rFonts w:ascii="宋体" w:eastAsia="宋体" w:hAnsi="宋体" w:hint="eastAsia"/>
          <w:sz w:val="24"/>
          <w:szCs w:val="24"/>
        </w:rPr>
        <w:t>2005年8月</w:t>
      </w:r>
      <w:r w:rsidR="00E90F50" w:rsidRPr="00707A70">
        <w:rPr>
          <w:rFonts w:ascii="宋体" w:eastAsia="宋体" w:hAnsi="宋体"/>
          <w:sz w:val="24"/>
          <w:szCs w:val="24"/>
        </w:rPr>
        <w:t>上任国家安全局局长</w:t>
      </w:r>
      <w:r w:rsidR="00E90F50" w:rsidRPr="00707A70">
        <w:rPr>
          <w:rFonts w:ascii="宋体" w:eastAsia="宋体" w:hAnsi="宋体" w:hint="eastAsia"/>
          <w:sz w:val="24"/>
          <w:szCs w:val="24"/>
        </w:rPr>
        <w:t>，</w:t>
      </w:r>
      <w:r w:rsidR="00E90F50" w:rsidRPr="00707A70">
        <w:rPr>
          <w:rFonts w:ascii="宋体" w:eastAsia="宋体" w:hAnsi="宋体"/>
          <w:sz w:val="24"/>
          <w:szCs w:val="24"/>
        </w:rPr>
        <w:t>到</w:t>
      </w:r>
      <w:r w:rsidR="00E90F50" w:rsidRPr="00707A70">
        <w:rPr>
          <w:rFonts w:ascii="宋体" w:eastAsia="宋体" w:hAnsi="宋体" w:hint="eastAsia"/>
          <w:sz w:val="24"/>
          <w:szCs w:val="24"/>
        </w:rPr>
        <w:t>2014年3月</w:t>
      </w:r>
      <w:r w:rsidR="00E90F50" w:rsidRPr="00707A70">
        <w:rPr>
          <w:rFonts w:ascii="宋体" w:eastAsia="宋体" w:hAnsi="宋体"/>
          <w:sz w:val="24"/>
          <w:szCs w:val="24"/>
        </w:rPr>
        <w:t>退役，累计</w:t>
      </w:r>
      <w:r w:rsidR="00E90F50" w:rsidRPr="00707A70">
        <w:rPr>
          <w:rFonts w:ascii="宋体" w:eastAsia="宋体" w:hAnsi="宋体" w:hint="eastAsia"/>
          <w:sz w:val="24"/>
          <w:szCs w:val="24"/>
        </w:rPr>
        <w:t>8年</w:t>
      </w:r>
      <w:r w:rsidR="00E90F50" w:rsidRPr="00707A70">
        <w:rPr>
          <w:rFonts w:ascii="宋体" w:eastAsia="宋体" w:hAnsi="宋体"/>
          <w:sz w:val="24"/>
          <w:szCs w:val="24"/>
        </w:rPr>
        <w:t>半，但他是</w:t>
      </w:r>
      <w:r w:rsidR="00554F06" w:rsidRPr="00707A70">
        <w:rPr>
          <w:rFonts w:ascii="宋体" w:eastAsia="宋体" w:hAnsi="宋体" w:hint="eastAsia"/>
          <w:sz w:val="24"/>
          <w:szCs w:val="24"/>
        </w:rPr>
        <w:t>20</w:t>
      </w:r>
      <w:r w:rsidR="00E90F50" w:rsidRPr="00707A70">
        <w:rPr>
          <w:rFonts w:ascii="宋体" w:eastAsia="宋体" w:hAnsi="宋体" w:hint="eastAsia"/>
          <w:sz w:val="24"/>
          <w:szCs w:val="24"/>
        </w:rPr>
        <w:t>10年5月担任</w:t>
      </w:r>
      <w:r w:rsidR="00E90F50" w:rsidRPr="00707A70">
        <w:rPr>
          <w:rFonts w:ascii="宋体" w:eastAsia="宋体" w:hAnsi="宋体"/>
          <w:sz w:val="24"/>
          <w:szCs w:val="24"/>
        </w:rPr>
        <w:t>了新设立的赛博司令部司令才晋升上将的</w:t>
      </w:r>
      <w:r w:rsidR="00D3212F" w:rsidRPr="00707A70">
        <w:rPr>
          <w:rFonts w:ascii="宋体" w:eastAsia="宋体" w:hAnsi="宋体" w:hint="eastAsia"/>
          <w:sz w:val="24"/>
          <w:szCs w:val="24"/>
        </w:rPr>
        <w:t>，如果</w:t>
      </w:r>
      <w:r w:rsidR="00D3212F" w:rsidRPr="00707A70">
        <w:rPr>
          <w:rFonts w:ascii="宋体" w:eastAsia="宋体" w:hAnsi="宋体"/>
          <w:sz w:val="24"/>
          <w:szCs w:val="24"/>
        </w:rPr>
        <w:t>只计算上将时间仍不满</w:t>
      </w:r>
      <w:r w:rsidR="00D3212F" w:rsidRPr="00707A70">
        <w:rPr>
          <w:rFonts w:ascii="宋体" w:eastAsia="宋体" w:hAnsi="宋体" w:hint="eastAsia"/>
          <w:sz w:val="24"/>
          <w:szCs w:val="24"/>
        </w:rPr>
        <w:t>4年</w:t>
      </w:r>
      <w:r w:rsidR="00D67CE6" w:rsidRPr="00707A70">
        <w:rPr>
          <w:rFonts w:ascii="宋体" w:eastAsia="宋体" w:hAnsi="宋体" w:hint="eastAsia"/>
          <w:sz w:val="24"/>
          <w:szCs w:val="24"/>
        </w:rPr>
        <w:t>，</w:t>
      </w:r>
      <w:r w:rsidR="00D67CE6" w:rsidRPr="00707A70">
        <w:rPr>
          <w:rFonts w:ascii="宋体" w:eastAsia="宋体" w:hAnsi="宋体"/>
          <w:sz w:val="24"/>
          <w:szCs w:val="24"/>
        </w:rPr>
        <w:t>而且他是情报岗位</w:t>
      </w:r>
      <w:r w:rsidR="00D67CE6" w:rsidRPr="00707A70">
        <w:rPr>
          <w:rFonts w:ascii="宋体" w:eastAsia="宋体" w:hAnsi="宋体" w:hint="eastAsia"/>
          <w:sz w:val="24"/>
          <w:szCs w:val="24"/>
        </w:rPr>
        <w:t>较为</w:t>
      </w:r>
      <w:r w:rsidR="00D67CE6" w:rsidRPr="00707A70">
        <w:rPr>
          <w:rFonts w:ascii="宋体" w:eastAsia="宋体" w:hAnsi="宋体"/>
          <w:sz w:val="24"/>
          <w:szCs w:val="24"/>
        </w:rPr>
        <w:t>特殊</w:t>
      </w:r>
      <w:r w:rsidR="009C47DD" w:rsidRPr="00707A70">
        <w:rPr>
          <w:rFonts w:ascii="宋体" w:eastAsia="宋体" w:hAnsi="宋体" w:hint="eastAsia"/>
          <w:sz w:val="24"/>
          <w:szCs w:val="24"/>
        </w:rPr>
        <w:t>；</w:t>
      </w:r>
      <w:r w:rsidR="00144696" w:rsidRPr="00707A70">
        <w:rPr>
          <w:rFonts w:ascii="宋体" w:eastAsia="宋体" w:hAnsi="宋体" w:hint="eastAsia"/>
          <w:sz w:val="24"/>
          <w:szCs w:val="24"/>
        </w:rPr>
        <w:t>本杰明</w:t>
      </w:r>
      <w:r w:rsidR="00144696" w:rsidRPr="00707A70">
        <w:rPr>
          <w:rFonts w:ascii="宋体" w:eastAsia="宋体" w:hAnsi="宋体"/>
          <w:sz w:val="24"/>
          <w:szCs w:val="24"/>
        </w:rPr>
        <w:t>·格里芬上将担任陆军装备司令部司令刚好满</w:t>
      </w:r>
      <w:r w:rsidR="00144696" w:rsidRPr="00707A70">
        <w:rPr>
          <w:rFonts w:ascii="宋体" w:eastAsia="宋体" w:hAnsi="宋体" w:hint="eastAsia"/>
          <w:sz w:val="24"/>
          <w:szCs w:val="24"/>
        </w:rPr>
        <w:t>4年</w:t>
      </w:r>
      <w:r w:rsidR="00144696" w:rsidRPr="00707A70">
        <w:rPr>
          <w:rFonts w:ascii="宋体" w:eastAsia="宋体" w:hAnsi="宋体"/>
          <w:sz w:val="24"/>
          <w:szCs w:val="24"/>
        </w:rPr>
        <w:t>，只多几天；</w:t>
      </w:r>
      <w:r w:rsidR="004D2F66" w:rsidRPr="00707A70">
        <w:rPr>
          <w:rFonts w:ascii="宋体" w:eastAsia="宋体" w:hAnsi="宋体" w:hint="eastAsia"/>
          <w:sz w:val="24"/>
          <w:szCs w:val="24"/>
        </w:rPr>
        <w:t>理查德</w:t>
      </w:r>
      <w:r w:rsidR="004D2F66" w:rsidRPr="00707A70">
        <w:rPr>
          <w:rFonts w:ascii="宋体" w:eastAsia="宋体" w:hAnsi="宋体"/>
          <w:sz w:val="24"/>
          <w:szCs w:val="24"/>
        </w:rPr>
        <w:t>·科迪上将担任陆军副参谋长</w:t>
      </w:r>
      <w:r w:rsidR="004D2F66" w:rsidRPr="00707A70">
        <w:rPr>
          <w:rFonts w:ascii="宋体" w:eastAsia="宋体" w:hAnsi="宋体" w:hint="eastAsia"/>
          <w:sz w:val="24"/>
          <w:szCs w:val="24"/>
        </w:rPr>
        <w:t>满4年</w:t>
      </w:r>
      <w:r w:rsidR="004D2F66" w:rsidRPr="00707A70">
        <w:rPr>
          <w:rFonts w:ascii="宋体" w:eastAsia="宋体" w:hAnsi="宋体"/>
          <w:sz w:val="24"/>
          <w:szCs w:val="24"/>
        </w:rPr>
        <w:t>仅多</w:t>
      </w:r>
      <w:r w:rsidR="00810B9C" w:rsidRPr="00707A70">
        <w:rPr>
          <w:rFonts w:ascii="宋体" w:eastAsia="宋体" w:hAnsi="宋体" w:hint="eastAsia"/>
          <w:sz w:val="24"/>
          <w:szCs w:val="24"/>
        </w:rPr>
        <w:t>1</w:t>
      </w:r>
      <w:r w:rsidR="004D2F66" w:rsidRPr="00707A70">
        <w:rPr>
          <w:rFonts w:ascii="宋体" w:eastAsia="宋体" w:hAnsi="宋体"/>
          <w:sz w:val="24"/>
          <w:szCs w:val="24"/>
        </w:rPr>
        <w:t>个</w:t>
      </w:r>
      <w:r w:rsidR="004D2F66" w:rsidRPr="00707A70">
        <w:rPr>
          <w:rFonts w:ascii="宋体" w:eastAsia="宋体" w:hAnsi="宋体" w:hint="eastAsia"/>
          <w:sz w:val="24"/>
          <w:szCs w:val="24"/>
        </w:rPr>
        <w:t>月</w:t>
      </w:r>
      <w:r w:rsidR="00976F0F" w:rsidRPr="00707A70">
        <w:rPr>
          <w:rFonts w:ascii="宋体" w:eastAsia="宋体" w:hAnsi="宋体" w:hint="eastAsia"/>
          <w:sz w:val="24"/>
          <w:szCs w:val="24"/>
        </w:rPr>
        <w:t>；</w:t>
      </w:r>
      <w:r w:rsidR="00273651" w:rsidRPr="00707A70">
        <w:rPr>
          <w:rFonts w:ascii="宋体" w:eastAsia="宋体" w:hAnsi="宋体" w:hint="eastAsia"/>
          <w:sz w:val="24"/>
          <w:szCs w:val="24"/>
        </w:rPr>
        <w:t>约翰</w:t>
      </w:r>
      <w:r w:rsidR="00273651" w:rsidRPr="00707A70">
        <w:rPr>
          <w:rFonts w:ascii="宋体" w:eastAsia="宋体" w:hAnsi="宋体"/>
          <w:sz w:val="24"/>
          <w:szCs w:val="24"/>
        </w:rPr>
        <w:t>·艾布拉姆斯上将担任陆军训练与条令司令部司令</w:t>
      </w:r>
      <w:r w:rsidR="00273651" w:rsidRPr="00707A70">
        <w:rPr>
          <w:rFonts w:ascii="宋体" w:eastAsia="宋体" w:hAnsi="宋体" w:hint="eastAsia"/>
          <w:sz w:val="24"/>
          <w:szCs w:val="24"/>
        </w:rPr>
        <w:t>4年</w:t>
      </w:r>
      <w:r w:rsidR="00273651" w:rsidRPr="00707A70">
        <w:rPr>
          <w:rFonts w:ascii="宋体" w:eastAsia="宋体" w:hAnsi="宋体"/>
          <w:sz w:val="24"/>
          <w:szCs w:val="24"/>
        </w:rPr>
        <w:t>近</w:t>
      </w:r>
      <w:r w:rsidR="00273651" w:rsidRPr="00707A70">
        <w:rPr>
          <w:rFonts w:ascii="宋体" w:eastAsia="宋体" w:hAnsi="宋体" w:hint="eastAsia"/>
          <w:sz w:val="24"/>
          <w:szCs w:val="24"/>
        </w:rPr>
        <w:t>2个</w:t>
      </w:r>
      <w:r w:rsidR="00273651" w:rsidRPr="00707A70">
        <w:rPr>
          <w:rFonts w:ascii="宋体" w:eastAsia="宋体" w:hAnsi="宋体"/>
          <w:sz w:val="24"/>
          <w:szCs w:val="24"/>
        </w:rPr>
        <w:t>月；</w:t>
      </w:r>
      <w:r w:rsidR="00BE5A82" w:rsidRPr="00707A70">
        <w:rPr>
          <w:rFonts w:ascii="宋体" w:eastAsia="宋体" w:hAnsi="宋体" w:hint="eastAsia"/>
          <w:sz w:val="24"/>
          <w:szCs w:val="24"/>
        </w:rPr>
        <w:t>埃里克</w:t>
      </w:r>
      <w:r w:rsidR="00BE5A82" w:rsidRPr="00707A70">
        <w:rPr>
          <w:rFonts w:ascii="宋体" w:eastAsia="宋体" w:hAnsi="宋体"/>
          <w:sz w:val="24"/>
          <w:szCs w:val="24"/>
        </w:rPr>
        <w:t>·</w:t>
      </w:r>
      <w:r w:rsidR="00BE5A82" w:rsidRPr="00707A70">
        <w:rPr>
          <w:rFonts w:ascii="宋体" w:eastAsia="宋体" w:hAnsi="宋体" w:hint="eastAsia"/>
          <w:sz w:val="24"/>
          <w:szCs w:val="24"/>
        </w:rPr>
        <w:t>奥尔森海军</w:t>
      </w:r>
      <w:r w:rsidR="00BE5A82" w:rsidRPr="00707A70">
        <w:rPr>
          <w:rFonts w:ascii="宋体" w:eastAsia="宋体" w:hAnsi="宋体"/>
          <w:sz w:val="24"/>
          <w:szCs w:val="24"/>
        </w:rPr>
        <w:t>上将担任</w:t>
      </w:r>
      <w:r w:rsidRPr="00707A70">
        <w:rPr>
          <w:rFonts w:ascii="宋体" w:eastAsia="宋体" w:hAnsi="宋体" w:hint="eastAsia"/>
          <w:sz w:val="24"/>
          <w:szCs w:val="24"/>
        </w:rPr>
        <w:t>特种作战司令部司令</w:t>
      </w:r>
      <w:r w:rsidR="00BE5A82" w:rsidRPr="00707A70">
        <w:rPr>
          <w:rFonts w:ascii="宋体" w:eastAsia="宋体" w:hAnsi="宋体" w:hint="eastAsia"/>
          <w:sz w:val="24"/>
          <w:szCs w:val="24"/>
        </w:rPr>
        <w:t>4年</w:t>
      </w:r>
      <w:r w:rsidR="00BE5A82" w:rsidRPr="00707A70">
        <w:rPr>
          <w:rFonts w:ascii="宋体" w:eastAsia="宋体" w:hAnsi="宋体"/>
          <w:sz w:val="24"/>
          <w:szCs w:val="24"/>
        </w:rPr>
        <w:t>零</w:t>
      </w:r>
      <w:r w:rsidR="00BE5A82" w:rsidRPr="00707A70">
        <w:rPr>
          <w:rFonts w:ascii="宋体" w:eastAsia="宋体" w:hAnsi="宋体" w:hint="eastAsia"/>
          <w:sz w:val="24"/>
          <w:szCs w:val="24"/>
        </w:rPr>
        <w:t>1个月；</w:t>
      </w:r>
      <w:r w:rsidR="007D4014" w:rsidRPr="00707A70">
        <w:rPr>
          <w:rFonts w:ascii="宋体" w:eastAsia="宋体" w:hAnsi="宋体" w:hint="eastAsia"/>
          <w:sz w:val="24"/>
          <w:szCs w:val="24"/>
        </w:rPr>
        <w:t>空军</w:t>
      </w:r>
      <w:r w:rsidR="007D4014" w:rsidRPr="00707A70">
        <w:rPr>
          <w:rFonts w:ascii="宋体" w:eastAsia="宋体" w:hAnsi="宋体"/>
          <w:sz w:val="24"/>
          <w:szCs w:val="24"/>
        </w:rPr>
        <w:t>只有一人任期满</w:t>
      </w:r>
      <w:r w:rsidR="007D4014" w:rsidRPr="00707A70">
        <w:rPr>
          <w:rFonts w:ascii="宋体" w:eastAsia="宋体" w:hAnsi="宋体" w:hint="eastAsia"/>
          <w:sz w:val="24"/>
          <w:szCs w:val="24"/>
        </w:rPr>
        <w:t>4年</w:t>
      </w:r>
      <w:r w:rsidR="007D4014" w:rsidRPr="00707A70">
        <w:rPr>
          <w:rFonts w:ascii="宋体" w:eastAsia="宋体" w:hAnsi="宋体"/>
          <w:sz w:val="24"/>
          <w:szCs w:val="24"/>
        </w:rPr>
        <w:t>，</w:t>
      </w:r>
      <w:r w:rsidR="007D4014" w:rsidRPr="00707A70">
        <w:rPr>
          <w:rFonts w:ascii="宋体" w:eastAsia="宋体" w:hAnsi="宋体" w:hint="eastAsia"/>
          <w:sz w:val="24"/>
          <w:szCs w:val="24"/>
        </w:rPr>
        <w:t>为</w:t>
      </w:r>
      <w:r w:rsidR="007D4014" w:rsidRPr="00707A70">
        <w:rPr>
          <w:rFonts w:ascii="宋体" w:eastAsia="宋体" w:hAnsi="宋体"/>
          <w:sz w:val="24"/>
          <w:szCs w:val="24"/>
        </w:rPr>
        <w:t>曾</w:t>
      </w:r>
      <w:proofErr w:type="gramStart"/>
      <w:r w:rsidR="007D4014" w:rsidRPr="00707A70">
        <w:rPr>
          <w:rFonts w:ascii="宋体" w:eastAsia="宋体" w:hAnsi="宋体"/>
          <w:sz w:val="24"/>
          <w:szCs w:val="24"/>
        </w:rPr>
        <w:t>任空间</w:t>
      </w:r>
      <w:proofErr w:type="gramEnd"/>
      <w:r w:rsidR="007D4014" w:rsidRPr="00707A70">
        <w:rPr>
          <w:rFonts w:ascii="宋体" w:eastAsia="宋体" w:hAnsi="宋体"/>
          <w:sz w:val="24"/>
          <w:szCs w:val="24"/>
        </w:rPr>
        <w:t>司令部的兰斯·洛德空军上将</w:t>
      </w:r>
      <w:r w:rsidRPr="00707A70">
        <w:rPr>
          <w:rFonts w:ascii="宋体" w:eastAsia="宋体" w:hAnsi="宋体" w:hint="eastAsia"/>
          <w:sz w:val="24"/>
          <w:szCs w:val="24"/>
        </w:rPr>
        <w:t>。</w:t>
      </w:r>
      <w:r w:rsidR="000309C9" w:rsidRPr="00707A70">
        <w:rPr>
          <w:rFonts w:ascii="宋体" w:eastAsia="宋体" w:hAnsi="宋体" w:hint="eastAsia"/>
          <w:sz w:val="24"/>
          <w:szCs w:val="24"/>
        </w:rPr>
        <w:t>而</w:t>
      </w:r>
      <w:r w:rsidR="000309C9" w:rsidRPr="00707A70">
        <w:rPr>
          <w:rFonts w:ascii="宋体" w:eastAsia="宋体" w:hAnsi="宋体"/>
          <w:sz w:val="24"/>
          <w:szCs w:val="24"/>
        </w:rPr>
        <w:t>在</w:t>
      </w:r>
      <w:r w:rsidR="000309C9" w:rsidRPr="00707A70">
        <w:rPr>
          <w:rFonts w:ascii="宋体" w:eastAsia="宋体" w:hAnsi="宋体" w:hint="eastAsia"/>
          <w:sz w:val="24"/>
          <w:szCs w:val="24"/>
        </w:rPr>
        <w:t>2000年</w:t>
      </w:r>
      <w:r w:rsidR="000309C9" w:rsidRPr="00707A70">
        <w:rPr>
          <w:rFonts w:ascii="宋体" w:eastAsia="宋体" w:hAnsi="宋体"/>
          <w:sz w:val="24"/>
          <w:szCs w:val="24"/>
        </w:rPr>
        <w:t>后服役</w:t>
      </w:r>
      <w:r w:rsidR="000309C9" w:rsidRPr="00707A70">
        <w:rPr>
          <w:rFonts w:ascii="宋体" w:eastAsia="宋体" w:hAnsi="宋体" w:hint="eastAsia"/>
          <w:sz w:val="24"/>
          <w:szCs w:val="24"/>
        </w:rPr>
        <w:t>过</w:t>
      </w:r>
      <w:r w:rsidR="000309C9" w:rsidRPr="00707A70">
        <w:rPr>
          <w:rFonts w:ascii="宋体" w:eastAsia="宋体" w:hAnsi="宋体"/>
          <w:sz w:val="24"/>
          <w:szCs w:val="24"/>
        </w:rPr>
        <w:t>的上将总共有近</w:t>
      </w:r>
      <w:r w:rsidR="000309C9" w:rsidRPr="00707A70">
        <w:rPr>
          <w:rFonts w:ascii="宋体" w:eastAsia="宋体" w:hAnsi="宋体" w:hint="eastAsia"/>
          <w:sz w:val="24"/>
          <w:szCs w:val="24"/>
        </w:rPr>
        <w:t>150人</w:t>
      </w:r>
      <w:r w:rsidR="000309C9" w:rsidRPr="00707A70">
        <w:rPr>
          <w:rFonts w:ascii="宋体" w:eastAsia="宋体" w:hAnsi="宋体"/>
          <w:sz w:val="24"/>
          <w:szCs w:val="24"/>
        </w:rPr>
        <w:t>，</w:t>
      </w:r>
      <w:r w:rsidR="000309C9" w:rsidRPr="00707A70">
        <w:rPr>
          <w:rFonts w:ascii="宋体" w:eastAsia="宋体" w:hAnsi="宋体" w:hint="eastAsia"/>
          <w:sz w:val="24"/>
          <w:szCs w:val="24"/>
        </w:rPr>
        <w:t>而任</w:t>
      </w:r>
      <w:r w:rsidR="000309C9" w:rsidRPr="00707A70">
        <w:rPr>
          <w:rFonts w:ascii="宋体" w:eastAsia="宋体" w:hAnsi="宋体"/>
          <w:sz w:val="24"/>
          <w:szCs w:val="24"/>
        </w:rPr>
        <w:t>满</w:t>
      </w:r>
      <w:r w:rsidR="000309C9" w:rsidRPr="00707A70">
        <w:rPr>
          <w:rFonts w:ascii="宋体" w:eastAsia="宋体" w:hAnsi="宋体" w:hint="eastAsia"/>
          <w:sz w:val="24"/>
          <w:szCs w:val="24"/>
        </w:rPr>
        <w:t>4年</w:t>
      </w:r>
      <w:r w:rsidR="000309C9" w:rsidRPr="00707A70">
        <w:rPr>
          <w:rFonts w:ascii="宋体" w:eastAsia="宋体" w:hAnsi="宋体"/>
          <w:sz w:val="24"/>
          <w:szCs w:val="24"/>
        </w:rPr>
        <w:t>的仅有</w:t>
      </w:r>
      <w:r w:rsidR="000309C9" w:rsidRPr="00707A70">
        <w:rPr>
          <w:rFonts w:ascii="宋体" w:eastAsia="宋体" w:hAnsi="宋体" w:hint="eastAsia"/>
          <w:sz w:val="24"/>
          <w:szCs w:val="24"/>
        </w:rPr>
        <w:t>6人，</w:t>
      </w:r>
      <w:r w:rsidR="000309C9" w:rsidRPr="00707A70">
        <w:rPr>
          <w:rFonts w:ascii="宋体" w:eastAsia="宋体" w:hAnsi="宋体"/>
          <w:sz w:val="24"/>
          <w:szCs w:val="24"/>
        </w:rPr>
        <w:t>比例仅</w:t>
      </w:r>
      <w:r w:rsidR="000309C9" w:rsidRPr="00707A70">
        <w:rPr>
          <w:rFonts w:ascii="宋体" w:eastAsia="宋体" w:hAnsi="宋体" w:hint="eastAsia"/>
          <w:sz w:val="24"/>
          <w:szCs w:val="24"/>
        </w:rPr>
        <w:t>为</w:t>
      </w:r>
      <w:r w:rsidR="00733439" w:rsidRPr="00707A70">
        <w:rPr>
          <w:rFonts w:ascii="宋体" w:eastAsia="宋体" w:hAnsi="宋体" w:hint="eastAsia"/>
          <w:sz w:val="24"/>
          <w:szCs w:val="24"/>
        </w:rPr>
        <w:t>百分之</w:t>
      </w:r>
      <w:r w:rsidR="00733439" w:rsidRPr="00707A70">
        <w:rPr>
          <w:rFonts w:ascii="宋体" w:eastAsia="宋体" w:hAnsi="宋体"/>
          <w:sz w:val="24"/>
          <w:szCs w:val="24"/>
        </w:rPr>
        <w:t>四。</w:t>
      </w:r>
    </w:p>
    <w:p w14:paraId="5B6BDD5B" w14:textId="77777777" w:rsidR="003F5458" w:rsidRPr="00707A70" w:rsidRDefault="003F5458" w:rsidP="00707A70">
      <w:pPr>
        <w:ind w:firstLine="480"/>
        <w:rPr>
          <w:rFonts w:ascii="宋体" w:eastAsia="宋体" w:hAnsi="宋体"/>
          <w:sz w:val="24"/>
          <w:szCs w:val="24"/>
        </w:rPr>
      </w:pPr>
      <w:r w:rsidRPr="00707A70">
        <w:rPr>
          <w:rFonts w:ascii="宋体" w:eastAsia="宋体" w:hAnsi="宋体" w:hint="eastAsia"/>
          <w:sz w:val="24"/>
          <w:szCs w:val="24"/>
        </w:rPr>
        <w:t>而</w:t>
      </w:r>
      <w:r w:rsidR="00F21D56" w:rsidRPr="00707A70">
        <w:rPr>
          <w:rFonts w:ascii="宋体" w:eastAsia="宋体" w:hAnsi="宋体" w:hint="eastAsia"/>
          <w:sz w:val="24"/>
          <w:szCs w:val="24"/>
        </w:rPr>
        <w:t>军衔级别</w:t>
      </w:r>
      <w:r w:rsidR="00F21D56" w:rsidRPr="00707A70">
        <w:rPr>
          <w:rFonts w:ascii="宋体" w:eastAsia="宋体" w:hAnsi="宋体"/>
          <w:sz w:val="24"/>
          <w:szCs w:val="24"/>
        </w:rPr>
        <w:t>低</w:t>
      </w:r>
      <w:r w:rsidRPr="00707A70">
        <w:rPr>
          <w:rFonts w:ascii="宋体" w:eastAsia="宋体" w:hAnsi="宋体" w:hint="eastAsia"/>
          <w:sz w:val="24"/>
          <w:szCs w:val="24"/>
        </w:rPr>
        <w:t>军官，任职时间往往更短，特别是但任副职、参谋和</w:t>
      </w:r>
      <w:r w:rsidR="00F37695" w:rsidRPr="00707A70">
        <w:rPr>
          <w:rFonts w:ascii="宋体" w:eastAsia="宋体" w:hAnsi="宋体" w:hint="eastAsia"/>
          <w:sz w:val="24"/>
          <w:szCs w:val="24"/>
        </w:rPr>
        <w:t>行政部门</w:t>
      </w:r>
      <w:r w:rsidR="00BF54AC" w:rsidRPr="00707A70">
        <w:rPr>
          <w:rFonts w:ascii="宋体" w:eastAsia="宋体" w:hAnsi="宋体" w:hint="eastAsia"/>
          <w:sz w:val="24"/>
          <w:szCs w:val="24"/>
        </w:rPr>
        <w:t>管理</w:t>
      </w:r>
      <w:r w:rsidRPr="00707A70">
        <w:rPr>
          <w:rFonts w:ascii="宋体" w:eastAsia="宋体" w:hAnsi="宋体" w:hint="eastAsia"/>
          <w:sz w:val="24"/>
          <w:szCs w:val="24"/>
        </w:rPr>
        <w:t>的军官，往往</w:t>
      </w:r>
      <w:r w:rsidR="002B13E9" w:rsidRPr="00707A70">
        <w:rPr>
          <w:rFonts w:ascii="宋体" w:eastAsia="宋体" w:hAnsi="宋体" w:hint="eastAsia"/>
          <w:sz w:val="24"/>
          <w:szCs w:val="24"/>
        </w:rPr>
        <w:t>1</w:t>
      </w:r>
      <w:r w:rsidR="00FB6501" w:rsidRPr="00707A70">
        <w:rPr>
          <w:rFonts w:ascii="宋体" w:eastAsia="宋体" w:hAnsi="宋体" w:hint="eastAsia"/>
          <w:sz w:val="24"/>
          <w:szCs w:val="24"/>
        </w:rPr>
        <w:t>年</w:t>
      </w:r>
      <w:r w:rsidR="002B13E9" w:rsidRPr="00707A70">
        <w:rPr>
          <w:rFonts w:ascii="宋体" w:eastAsia="宋体" w:hAnsi="宋体" w:hint="eastAsia"/>
          <w:sz w:val="24"/>
          <w:szCs w:val="24"/>
        </w:rPr>
        <w:t>左右</w:t>
      </w:r>
      <w:r w:rsidR="00F32A65" w:rsidRPr="00707A70">
        <w:rPr>
          <w:rFonts w:ascii="宋体" w:eastAsia="宋体" w:hAnsi="宋体" w:hint="eastAsia"/>
          <w:sz w:val="24"/>
          <w:szCs w:val="24"/>
        </w:rPr>
        <w:t>甚至</w:t>
      </w:r>
      <w:r w:rsidR="00F32A65" w:rsidRPr="00707A70">
        <w:rPr>
          <w:rFonts w:ascii="宋体" w:eastAsia="宋体" w:hAnsi="宋体"/>
          <w:sz w:val="24"/>
          <w:szCs w:val="24"/>
        </w:rPr>
        <w:t>半年</w:t>
      </w:r>
      <w:r w:rsidRPr="00707A70">
        <w:rPr>
          <w:rFonts w:ascii="宋体" w:eastAsia="宋体" w:hAnsi="宋体" w:hint="eastAsia"/>
          <w:sz w:val="24"/>
          <w:szCs w:val="24"/>
        </w:rPr>
        <w:t>便改任它职，担任主要部队主官</w:t>
      </w:r>
      <w:r w:rsidR="00294F1A" w:rsidRPr="00707A70">
        <w:rPr>
          <w:rFonts w:ascii="宋体" w:eastAsia="宋体" w:hAnsi="宋体" w:hint="eastAsia"/>
          <w:sz w:val="24"/>
          <w:szCs w:val="24"/>
        </w:rPr>
        <w:t>如</w:t>
      </w:r>
      <w:r w:rsidR="00294F1A" w:rsidRPr="00707A70">
        <w:rPr>
          <w:rFonts w:ascii="宋体" w:eastAsia="宋体" w:hAnsi="宋体"/>
          <w:sz w:val="24"/>
          <w:szCs w:val="24"/>
        </w:rPr>
        <w:t>营长、师长</w:t>
      </w:r>
      <w:r w:rsidRPr="00707A70">
        <w:rPr>
          <w:rFonts w:ascii="宋体" w:eastAsia="宋体" w:hAnsi="宋体" w:hint="eastAsia"/>
          <w:sz w:val="24"/>
          <w:szCs w:val="24"/>
        </w:rPr>
        <w:t>任职时间</w:t>
      </w:r>
      <w:r w:rsidR="003306AD" w:rsidRPr="00707A70">
        <w:rPr>
          <w:rFonts w:ascii="宋体" w:eastAsia="宋体" w:hAnsi="宋体" w:hint="eastAsia"/>
          <w:sz w:val="24"/>
          <w:szCs w:val="24"/>
        </w:rPr>
        <w:t>通常</w:t>
      </w:r>
      <w:r w:rsidR="003306AD" w:rsidRPr="00707A70">
        <w:rPr>
          <w:rFonts w:ascii="宋体" w:eastAsia="宋体" w:hAnsi="宋体"/>
          <w:sz w:val="24"/>
          <w:szCs w:val="24"/>
        </w:rPr>
        <w:t>是</w:t>
      </w:r>
      <w:r w:rsidR="003306AD" w:rsidRPr="00707A70">
        <w:rPr>
          <w:rFonts w:ascii="宋体" w:eastAsia="宋体" w:hAnsi="宋体" w:hint="eastAsia"/>
          <w:sz w:val="24"/>
          <w:szCs w:val="24"/>
        </w:rPr>
        <w:t>2年</w:t>
      </w:r>
      <w:r w:rsidRPr="00707A70">
        <w:rPr>
          <w:rFonts w:ascii="宋体" w:eastAsia="宋体" w:hAnsi="宋体" w:hint="eastAsia"/>
          <w:sz w:val="24"/>
          <w:szCs w:val="24"/>
        </w:rPr>
        <w:t>。如果在一名军官简历里看到在某一职位任职将近3年，</w:t>
      </w:r>
      <w:r w:rsidR="0087052A" w:rsidRPr="00707A70">
        <w:rPr>
          <w:rFonts w:ascii="宋体" w:eastAsia="宋体" w:hAnsi="宋体" w:hint="eastAsia"/>
          <w:sz w:val="24"/>
          <w:szCs w:val="24"/>
        </w:rPr>
        <w:t>很</w:t>
      </w:r>
      <w:r w:rsidRPr="00707A70">
        <w:rPr>
          <w:rFonts w:ascii="宋体" w:eastAsia="宋体" w:hAnsi="宋体" w:hint="eastAsia"/>
          <w:sz w:val="24"/>
          <w:szCs w:val="24"/>
        </w:rPr>
        <w:t>可能在他整个职业生涯都</w:t>
      </w:r>
      <w:r w:rsidR="00760B85" w:rsidRPr="00707A70">
        <w:rPr>
          <w:rFonts w:ascii="宋体" w:eastAsia="宋体" w:hAnsi="宋体" w:hint="eastAsia"/>
          <w:sz w:val="24"/>
          <w:szCs w:val="24"/>
        </w:rPr>
        <w:t>是最长</w:t>
      </w:r>
      <w:r w:rsidR="00A36042" w:rsidRPr="00707A70">
        <w:rPr>
          <w:rFonts w:ascii="宋体" w:eastAsia="宋体" w:hAnsi="宋体"/>
          <w:sz w:val="24"/>
          <w:szCs w:val="24"/>
        </w:rPr>
        <w:t>任</w:t>
      </w:r>
      <w:r w:rsidR="00A36042" w:rsidRPr="00707A70">
        <w:rPr>
          <w:rFonts w:ascii="宋体" w:eastAsia="宋体" w:hAnsi="宋体" w:hint="eastAsia"/>
          <w:sz w:val="24"/>
          <w:szCs w:val="24"/>
        </w:rPr>
        <w:t>职</w:t>
      </w:r>
      <w:r w:rsidRPr="00707A70">
        <w:rPr>
          <w:rFonts w:ascii="宋体" w:eastAsia="宋体" w:hAnsi="宋体" w:hint="eastAsia"/>
          <w:sz w:val="24"/>
          <w:szCs w:val="24"/>
        </w:rPr>
        <w:t>了，甚至有的简历中根本找不到能将近3年的。</w:t>
      </w:r>
      <w:r w:rsidR="00FF3AE4" w:rsidRPr="00707A70">
        <w:rPr>
          <w:rFonts w:ascii="宋体" w:eastAsia="宋体" w:hAnsi="宋体" w:hint="eastAsia"/>
          <w:sz w:val="24"/>
          <w:szCs w:val="24"/>
        </w:rPr>
        <w:t>如</w:t>
      </w:r>
      <w:r w:rsidR="00FF3AE4" w:rsidRPr="00707A70">
        <w:rPr>
          <w:rFonts w:ascii="宋体" w:eastAsia="宋体" w:hAnsi="宋体"/>
          <w:sz w:val="24"/>
          <w:szCs w:val="24"/>
        </w:rPr>
        <w:t>现任</w:t>
      </w:r>
      <w:r w:rsidR="00FF3AE4" w:rsidRPr="00707A70">
        <w:rPr>
          <w:rFonts w:ascii="宋体" w:eastAsia="宋体" w:hAnsi="宋体" w:hint="eastAsia"/>
          <w:sz w:val="24"/>
          <w:szCs w:val="24"/>
        </w:rPr>
        <w:t>参联会</w:t>
      </w:r>
      <w:r w:rsidR="00FF3AE4" w:rsidRPr="00707A70">
        <w:rPr>
          <w:rFonts w:ascii="宋体" w:eastAsia="宋体" w:hAnsi="宋体"/>
          <w:sz w:val="24"/>
          <w:szCs w:val="24"/>
        </w:rPr>
        <w:t>主席的马丁·登普西上将，除</w:t>
      </w:r>
      <w:r w:rsidR="00FF3AE4" w:rsidRPr="00707A70">
        <w:rPr>
          <w:rFonts w:ascii="宋体" w:eastAsia="宋体" w:hAnsi="宋体" w:hint="eastAsia"/>
          <w:sz w:val="24"/>
          <w:szCs w:val="24"/>
        </w:rPr>
        <w:t>主席</w:t>
      </w:r>
      <w:r w:rsidR="00FF3AE4" w:rsidRPr="00707A70">
        <w:rPr>
          <w:rFonts w:ascii="宋体" w:eastAsia="宋体" w:hAnsi="宋体"/>
          <w:sz w:val="24"/>
          <w:szCs w:val="24"/>
        </w:rPr>
        <w:t>任期会任满</w:t>
      </w:r>
      <w:r w:rsidR="00FF3AE4" w:rsidRPr="00707A70">
        <w:rPr>
          <w:rFonts w:ascii="宋体" w:eastAsia="宋体" w:hAnsi="宋体" w:hint="eastAsia"/>
          <w:sz w:val="24"/>
          <w:szCs w:val="24"/>
        </w:rPr>
        <w:t>4年</w:t>
      </w:r>
      <w:r w:rsidR="00FF3AE4" w:rsidRPr="00707A70">
        <w:rPr>
          <w:rFonts w:ascii="宋体" w:eastAsia="宋体" w:hAnsi="宋体"/>
          <w:sz w:val="24"/>
          <w:szCs w:val="24"/>
        </w:rPr>
        <w:t>外，整个</w:t>
      </w:r>
      <w:r w:rsidR="00FF3AE4" w:rsidRPr="00707A70">
        <w:rPr>
          <w:rFonts w:ascii="宋体" w:eastAsia="宋体" w:hAnsi="宋体" w:hint="eastAsia"/>
          <w:sz w:val="24"/>
          <w:szCs w:val="24"/>
        </w:rPr>
        <w:t>军人</w:t>
      </w:r>
      <w:r w:rsidR="00FF3AE4" w:rsidRPr="00707A70">
        <w:rPr>
          <w:rFonts w:ascii="宋体" w:eastAsia="宋体" w:hAnsi="宋体"/>
          <w:sz w:val="24"/>
          <w:szCs w:val="24"/>
        </w:rPr>
        <w:t>生涯最长可能是</w:t>
      </w:r>
      <w:r w:rsidR="00FF3AE4" w:rsidRPr="00707A70">
        <w:rPr>
          <w:rFonts w:ascii="宋体" w:eastAsia="宋体" w:hAnsi="宋体" w:hint="eastAsia"/>
          <w:sz w:val="24"/>
          <w:szCs w:val="24"/>
        </w:rPr>
        <w:t>第3装甲</w:t>
      </w:r>
      <w:r w:rsidR="00FF3AE4" w:rsidRPr="00707A70">
        <w:rPr>
          <w:rFonts w:ascii="宋体" w:eastAsia="宋体" w:hAnsi="宋体"/>
          <w:sz w:val="24"/>
          <w:szCs w:val="24"/>
        </w:rPr>
        <w:t>骑兵团团长，约</w:t>
      </w:r>
      <w:r w:rsidR="00FF3AE4" w:rsidRPr="00707A70">
        <w:rPr>
          <w:rFonts w:ascii="宋体" w:eastAsia="宋体" w:hAnsi="宋体" w:hint="eastAsia"/>
          <w:sz w:val="24"/>
          <w:szCs w:val="24"/>
        </w:rPr>
        <w:t>3年；</w:t>
      </w:r>
      <w:r w:rsidR="00C81436" w:rsidRPr="00707A70">
        <w:rPr>
          <w:rFonts w:ascii="宋体" w:eastAsia="宋体" w:hAnsi="宋体" w:hint="eastAsia"/>
          <w:sz w:val="24"/>
          <w:szCs w:val="24"/>
        </w:rPr>
        <w:t>现任</w:t>
      </w:r>
      <w:r w:rsidR="00C81436" w:rsidRPr="00707A70">
        <w:rPr>
          <w:rFonts w:ascii="宋体" w:eastAsia="宋体" w:hAnsi="宋体"/>
          <w:sz w:val="24"/>
          <w:szCs w:val="24"/>
        </w:rPr>
        <w:t>陆军参谋长</w:t>
      </w:r>
      <w:r w:rsidR="00C7239A" w:rsidRPr="00707A70">
        <w:rPr>
          <w:rFonts w:ascii="宋体" w:eastAsia="宋体" w:hAnsi="宋体" w:hint="eastAsia"/>
          <w:sz w:val="24"/>
          <w:szCs w:val="24"/>
        </w:rPr>
        <w:t>雷蒙德</w:t>
      </w:r>
      <w:r w:rsidR="00C7239A" w:rsidRPr="00707A70">
        <w:rPr>
          <w:rFonts w:ascii="宋体" w:eastAsia="宋体" w:hAnsi="宋体"/>
          <w:sz w:val="24"/>
          <w:szCs w:val="24"/>
        </w:rPr>
        <w:t>·奥迪耶诺上将，</w:t>
      </w:r>
      <w:r w:rsidR="00C7239A" w:rsidRPr="00707A70">
        <w:rPr>
          <w:rFonts w:ascii="宋体" w:eastAsia="宋体" w:hAnsi="宋体" w:hint="eastAsia"/>
          <w:sz w:val="24"/>
          <w:szCs w:val="24"/>
        </w:rPr>
        <w:t>除</w:t>
      </w:r>
      <w:r w:rsidR="00F47D67" w:rsidRPr="00707A70">
        <w:rPr>
          <w:rFonts w:ascii="宋体" w:eastAsia="宋体" w:hAnsi="宋体"/>
          <w:sz w:val="24"/>
          <w:szCs w:val="24"/>
        </w:rPr>
        <w:t>陆军参谋长</w:t>
      </w:r>
      <w:r w:rsidR="00F47D67" w:rsidRPr="00707A70">
        <w:rPr>
          <w:rFonts w:ascii="宋体" w:eastAsia="宋体" w:hAnsi="宋体" w:hint="eastAsia"/>
          <w:sz w:val="24"/>
          <w:szCs w:val="24"/>
        </w:rPr>
        <w:t>职务</w:t>
      </w:r>
      <w:r w:rsidR="00F47D67" w:rsidRPr="00707A70">
        <w:rPr>
          <w:rFonts w:ascii="宋体" w:eastAsia="宋体" w:hAnsi="宋体"/>
          <w:sz w:val="24"/>
          <w:szCs w:val="24"/>
        </w:rPr>
        <w:t>外，最长的是</w:t>
      </w:r>
      <w:r w:rsidR="00AF7176" w:rsidRPr="00707A70">
        <w:rPr>
          <w:rFonts w:ascii="宋体" w:eastAsia="宋体" w:hAnsi="宋体" w:hint="eastAsia"/>
          <w:sz w:val="24"/>
          <w:szCs w:val="24"/>
        </w:rPr>
        <w:t>国防部</w:t>
      </w:r>
      <w:r w:rsidR="00AF7176" w:rsidRPr="00707A70">
        <w:rPr>
          <w:rFonts w:ascii="宋体" w:eastAsia="宋体" w:hAnsi="宋体"/>
          <w:sz w:val="24"/>
          <w:szCs w:val="24"/>
        </w:rPr>
        <w:t>军控顾问和</w:t>
      </w:r>
      <w:r w:rsidR="00F47D67" w:rsidRPr="00707A70">
        <w:rPr>
          <w:rFonts w:ascii="宋体" w:eastAsia="宋体" w:hAnsi="宋体"/>
          <w:sz w:val="24"/>
          <w:szCs w:val="24"/>
        </w:rPr>
        <w:t>第</w:t>
      </w:r>
      <w:r w:rsidR="00F47D67" w:rsidRPr="00707A70">
        <w:rPr>
          <w:rFonts w:ascii="宋体" w:eastAsia="宋体" w:hAnsi="宋体" w:hint="eastAsia"/>
          <w:sz w:val="24"/>
          <w:szCs w:val="24"/>
        </w:rPr>
        <w:t>4步兵</w:t>
      </w:r>
      <w:r w:rsidR="00F47D67" w:rsidRPr="00707A70">
        <w:rPr>
          <w:rFonts w:ascii="宋体" w:eastAsia="宋体" w:hAnsi="宋体"/>
          <w:sz w:val="24"/>
          <w:szCs w:val="24"/>
        </w:rPr>
        <w:t>师师长，将近</w:t>
      </w:r>
      <w:r w:rsidR="00F47D67" w:rsidRPr="00707A70">
        <w:rPr>
          <w:rFonts w:ascii="宋体" w:eastAsia="宋体" w:hAnsi="宋体" w:hint="eastAsia"/>
          <w:sz w:val="24"/>
          <w:szCs w:val="24"/>
        </w:rPr>
        <w:t>3年</w:t>
      </w:r>
      <w:r w:rsidR="00266F01" w:rsidRPr="00707A70">
        <w:rPr>
          <w:rFonts w:ascii="宋体" w:eastAsia="宋体" w:hAnsi="宋体" w:hint="eastAsia"/>
          <w:sz w:val="24"/>
          <w:szCs w:val="24"/>
        </w:rPr>
        <w:t>；</w:t>
      </w:r>
      <w:r w:rsidR="00115E15" w:rsidRPr="00707A70">
        <w:rPr>
          <w:rFonts w:ascii="宋体" w:eastAsia="宋体" w:hAnsi="宋体" w:hint="eastAsia"/>
          <w:sz w:val="24"/>
          <w:szCs w:val="24"/>
        </w:rPr>
        <w:t>现任</w:t>
      </w:r>
      <w:r w:rsidR="00115E15" w:rsidRPr="00707A70">
        <w:rPr>
          <w:rFonts w:ascii="宋体" w:eastAsia="宋体" w:hAnsi="宋体"/>
          <w:sz w:val="24"/>
          <w:szCs w:val="24"/>
        </w:rPr>
        <w:t>空军参谋长马克·威尔</w:t>
      </w:r>
      <w:r w:rsidR="00115E15" w:rsidRPr="00707A70">
        <w:rPr>
          <w:rFonts w:ascii="宋体" w:eastAsia="宋体" w:hAnsi="宋体" w:hint="eastAsia"/>
          <w:sz w:val="24"/>
          <w:szCs w:val="24"/>
        </w:rPr>
        <w:t>什</w:t>
      </w:r>
      <w:r w:rsidR="00115E15" w:rsidRPr="00707A70">
        <w:rPr>
          <w:rFonts w:ascii="宋体" w:eastAsia="宋体" w:hAnsi="宋体"/>
          <w:sz w:val="24"/>
          <w:szCs w:val="24"/>
        </w:rPr>
        <w:t>三世</w:t>
      </w:r>
      <w:r w:rsidR="0053224D" w:rsidRPr="00707A70">
        <w:rPr>
          <w:rFonts w:ascii="宋体" w:eastAsia="宋体" w:hAnsi="宋体" w:hint="eastAsia"/>
          <w:sz w:val="24"/>
          <w:szCs w:val="24"/>
        </w:rPr>
        <w:t>上将</w:t>
      </w:r>
      <w:r w:rsidR="00115E15" w:rsidRPr="00707A70">
        <w:rPr>
          <w:rFonts w:ascii="宋体" w:eastAsia="宋体" w:hAnsi="宋体"/>
          <w:sz w:val="24"/>
          <w:szCs w:val="24"/>
        </w:rPr>
        <w:t>有若干职务任职刚满两年，</w:t>
      </w:r>
      <w:r w:rsidR="0053224D" w:rsidRPr="00707A70">
        <w:rPr>
          <w:rFonts w:ascii="宋体" w:eastAsia="宋体" w:hAnsi="宋体" w:hint="eastAsia"/>
          <w:sz w:val="24"/>
          <w:szCs w:val="24"/>
        </w:rPr>
        <w:t>担任</w:t>
      </w:r>
      <w:r w:rsidR="0053224D" w:rsidRPr="00707A70">
        <w:rPr>
          <w:rFonts w:ascii="宋体" w:eastAsia="宋体" w:hAnsi="宋体"/>
          <w:sz w:val="24"/>
          <w:szCs w:val="24"/>
        </w:rPr>
        <w:t>第</w:t>
      </w:r>
      <w:r w:rsidR="0053224D" w:rsidRPr="00707A70">
        <w:rPr>
          <w:rFonts w:ascii="宋体" w:eastAsia="宋体" w:hAnsi="宋体" w:hint="eastAsia"/>
          <w:sz w:val="24"/>
          <w:szCs w:val="24"/>
        </w:rPr>
        <w:t>34战术</w:t>
      </w:r>
      <w:r w:rsidR="0053224D" w:rsidRPr="00707A70">
        <w:rPr>
          <w:rFonts w:ascii="宋体" w:eastAsia="宋体" w:hAnsi="宋体"/>
          <w:sz w:val="24"/>
          <w:szCs w:val="24"/>
        </w:rPr>
        <w:t>战斗机中队作战参谋和中队长</w:t>
      </w:r>
      <w:r w:rsidR="004608CF" w:rsidRPr="00707A70">
        <w:rPr>
          <w:rFonts w:ascii="宋体" w:eastAsia="宋体" w:hAnsi="宋体" w:hint="eastAsia"/>
          <w:sz w:val="24"/>
          <w:szCs w:val="24"/>
        </w:rPr>
        <w:t>两个</w:t>
      </w:r>
      <w:r w:rsidR="004608CF" w:rsidRPr="00707A70">
        <w:rPr>
          <w:rFonts w:ascii="宋体" w:eastAsia="宋体" w:hAnsi="宋体"/>
          <w:sz w:val="24"/>
          <w:szCs w:val="24"/>
        </w:rPr>
        <w:t>职务</w:t>
      </w:r>
      <w:r w:rsidR="0053224D" w:rsidRPr="00707A70">
        <w:rPr>
          <w:rFonts w:ascii="宋体" w:eastAsia="宋体" w:hAnsi="宋体" w:hint="eastAsia"/>
          <w:sz w:val="24"/>
          <w:szCs w:val="24"/>
        </w:rPr>
        <w:t>共3年9个月</w:t>
      </w:r>
      <w:r w:rsidR="0053224D" w:rsidRPr="00707A70">
        <w:rPr>
          <w:rFonts w:ascii="宋体" w:eastAsia="宋体" w:hAnsi="宋体"/>
          <w:sz w:val="24"/>
          <w:szCs w:val="24"/>
        </w:rPr>
        <w:t>，在同一单位任职是最长的</w:t>
      </w:r>
      <w:commentRangeStart w:id="36"/>
      <w:r w:rsidR="0053224D" w:rsidRPr="00707A70">
        <w:rPr>
          <w:rFonts w:ascii="宋体" w:eastAsia="宋体" w:hAnsi="宋体"/>
          <w:sz w:val="24"/>
          <w:szCs w:val="24"/>
        </w:rPr>
        <w:t>了</w:t>
      </w:r>
      <w:commentRangeEnd w:id="36"/>
      <w:r w:rsidR="00064215">
        <w:rPr>
          <w:rStyle w:val="a7"/>
        </w:rPr>
        <w:commentReference w:id="36"/>
      </w:r>
      <w:r w:rsidR="0053224D" w:rsidRPr="00707A70">
        <w:rPr>
          <w:rFonts w:ascii="宋体" w:eastAsia="宋体" w:hAnsi="宋体"/>
          <w:sz w:val="24"/>
          <w:szCs w:val="24"/>
        </w:rPr>
        <w:t>。</w:t>
      </w:r>
    </w:p>
    <w:p w14:paraId="5417C645" w14:textId="77777777" w:rsidR="003F5458" w:rsidRPr="00AF5F64" w:rsidRDefault="00AF5F64" w:rsidP="00AF5F64">
      <w:pPr>
        <w:ind w:firstLine="482"/>
        <w:rPr>
          <w:rFonts w:ascii="宋体" w:eastAsia="宋体" w:hAnsi="宋体"/>
          <w:b/>
          <w:sz w:val="24"/>
          <w:szCs w:val="24"/>
        </w:rPr>
      </w:pPr>
      <w:r>
        <w:rPr>
          <w:rFonts w:ascii="宋体" w:eastAsia="宋体" w:hAnsi="宋体" w:hint="eastAsia"/>
          <w:b/>
          <w:sz w:val="24"/>
          <w:szCs w:val="24"/>
        </w:rPr>
        <w:t>2、</w:t>
      </w:r>
      <w:r w:rsidR="003F5458" w:rsidRPr="00AF5F64">
        <w:rPr>
          <w:rFonts w:ascii="宋体" w:eastAsia="宋体" w:hAnsi="宋体" w:hint="eastAsia"/>
          <w:b/>
          <w:sz w:val="24"/>
          <w:szCs w:val="24"/>
        </w:rPr>
        <w:t>岗位经历非常丰富</w:t>
      </w:r>
    </w:p>
    <w:p w14:paraId="2F1E3995" w14:textId="77777777" w:rsidR="003F5458" w:rsidRPr="00707A70" w:rsidRDefault="002157C4" w:rsidP="00707A70">
      <w:pPr>
        <w:ind w:firstLine="480"/>
        <w:rPr>
          <w:rFonts w:ascii="宋体" w:eastAsia="宋体" w:hAnsi="宋体"/>
          <w:sz w:val="24"/>
          <w:szCs w:val="24"/>
        </w:rPr>
      </w:pPr>
      <w:r w:rsidRPr="00707A70">
        <w:rPr>
          <w:rFonts w:ascii="宋体" w:eastAsia="宋体" w:hAnsi="宋体" w:hint="eastAsia"/>
          <w:sz w:val="24"/>
          <w:szCs w:val="24"/>
        </w:rPr>
        <w:t>在习惯</w:t>
      </w:r>
      <w:r w:rsidRPr="00707A70">
        <w:rPr>
          <w:rFonts w:ascii="宋体" w:eastAsia="宋体" w:hAnsi="宋体"/>
          <w:sz w:val="24"/>
          <w:szCs w:val="24"/>
        </w:rPr>
        <w:t>用语中</w:t>
      </w:r>
      <w:r w:rsidR="003F5458" w:rsidRPr="00707A70">
        <w:rPr>
          <w:rFonts w:ascii="宋体" w:eastAsia="宋体" w:hAnsi="宋体" w:hint="eastAsia"/>
          <w:sz w:val="24"/>
          <w:szCs w:val="24"/>
        </w:rPr>
        <w:t>，常常</w:t>
      </w:r>
      <w:r w:rsidR="00D4739E" w:rsidRPr="00707A70">
        <w:rPr>
          <w:rFonts w:ascii="宋体" w:eastAsia="宋体" w:hAnsi="宋体" w:hint="eastAsia"/>
          <w:sz w:val="24"/>
          <w:szCs w:val="24"/>
        </w:rPr>
        <w:t>说</w:t>
      </w:r>
      <w:r w:rsidR="002C2148" w:rsidRPr="00707A70">
        <w:rPr>
          <w:rFonts w:ascii="宋体" w:eastAsia="宋体" w:hAnsi="宋体" w:hint="eastAsia"/>
          <w:sz w:val="24"/>
          <w:szCs w:val="24"/>
        </w:rPr>
        <w:t>到</w:t>
      </w:r>
      <w:r w:rsidR="003F5458" w:rsidRPr="00707A70">
        <w:rPr>
          <w:rFonts w:ascii="宋体" w:eastAsia="宋体" w:hAnsi="宋体" w:hint="eastAsia"/>
          <w:sz w:val="24"/>
          <w:szCs w:val="24"/>
        </w:rPr>
        <w:t>某某干部是</w:t>
      </w:r>
      <w:r w:rsidR="0072784F" w:rsidRPr="00707A70">
        <w:rPr>
          <w:rFonts w:ascii="宋体" w:eastAsia="宋体" w:hAnsi="宋体" w:hint="eastAsia"/>
          <w:sz w:val="24"/>
          <w:szCs w:val="24"/>
        </w:rPr>
        <w:t>某某</w:t>
      </w:r>
      <w:r w:rsidR="003F5458" w:rsidRPr="00707A70">
        <w:rPr>
          <w:rFonts w:ascii="宋体" w:eastAsia="宋体" w:hAnsi="宋体" w:hint="eastAsia"/>
          <w:sz w:val="24"/>
          <w:szCs w:val="24"/>
        </w:rPr>
        <w:t>部队的，</w:t>
      </w:r>
      <w:r w:rsidR="00E27F68" w:rsidRPr="00707A70">
        <w:rPr>
          <w:rFonts w:ascii="宋体" w:eastAsia="宋体" w:hAnsi="宋体" w:hint="eastAsia"/>
          <w:sz w:val="24"/>
          <w:szCs w:val="24"/>
        </w:rPr>
        <w:t>或者</w:t>
      </w:r>
      <w:r w:rsidR="003F5458" w:rsidRPr="00707A70">
        <w:rPr>
          <w:rFonts w:ascii="宋体" w:eastAsia="宋体" w:hAnsi="宋体" w:hint="eastAsia"/>
          <w:sz w:val="24"/>
          <w:szCs w:val="24"/>
        </w:rPr>
        <w:t>某某干部是机关出来的，如果放在美军中，会发现这样的断言很难成立。比如现陆军参谋长奥迪耶诺</w:t>
      </w:r>
      <w:r w:rsidR="00FD7DAD" w:rsidRPr="00707A70">
        <w:rPr>
          <w:rFonts w:ascii="宋体" w:eastAsia="宋体" w:hAnsi="宋体" w:hint="eastAsia"/>
          <w:sz w:val="24"/>
          <w:szCs w:val="24"/>
        </w:rPr>
        <w:t>上将</w:t>
      </w:r>
      <w:r w:rsidR="0009417E" w:rsidRPr="00707A70">
        <w:rPr>
          <w:rFonts w:ascii="宋体" w:eastAsia="宋体" w:hAnsi="宋体" w:hint="eastAsia"/>
          <w:sz w:val="24"/>
          <w:szCs w:val="24"/>
        </w:rPr>
        <w:t>的</w:t>
      </w:r>
      <w:r w:rsidR="0009417E" w:rsidRPr="00707A70">
        <w:rPr>
          <w:rFonts w:ascii="宋体" w:eastAsia="宋体" w:hAnsi="宋体"/>
          <w:sz w:val="24"/>
          <w:szCs w:val="24"/>
        </w:rPr>
        <w:t>军装上</w:t>
      </w:r>
      <w:r w:rsidR="003F5458" w:rsidRPr="00707A70">
        <w:rPr>
          <w:rFonts w:ascii="宋体" w:eastAsia="宋体" w:hAnsi="宋体" w:hint="eastAsia"/>
          <w:sz w:val="24"/>
          <w:szCs w:val="24"/>
        </w:rPr>
        <w:t>挂着第4步兵师的臂章，</w:t>
      </w:r>
      <w:r w:rsidR="00F2253E" w:rsidRPr="00707A70">
        <w:rPr>
          <w:rFonts w:ascii="宋体" w:eastAsia="宋体" w:hAnsi="宋体" w:hint="eastAsia"/>
          <w:sz w:val="24"/>
          <w:szCs w:val="24"/>
        </w:rPr>
        <w:t>但其实他也仅仅</w:t>
      </w:r>
      <w:r w:rsidR="003F5458" w:rsidRPr="00707A70">
        <w:rPr>
          <w:rFonts w:ascii="宋体" w:eastAsia="宋体" w:hAnsi="宋体" w:hint="eastAsia"/>
          <w:sz w:val="24"/>
          <w:szCs w:val="24"/>
        </w:rPr>
        <w:t>是在该师当过师长，在此之前，跑遍了陆军4个师、2个军和若干直属部队，虽然在第七集团军任职多次，但</w:t>
      </w:r>
      <w:r w:rsidR="00FB47B7" w:rsidRPr="00707A70">
        <w:rPr>
          <w:rFonts w:ascii="宋体" w:eastAsia="宋体" w:hAnsi="宋体" w:hint="eastAsia"/>
          <w:sz w:val="24"/>
          <w:szCs w:val="24"/>
        </w:rPr>
        <w:t>都在不同的</w:t>
      </w:r>
      <w:r w:rsidR="003F5458" w:rsidRPr="00707A70">
        <w:rPr>
          <w:rFonts w:ascii="宋体" w:eastAsia="宋体" w:hAnsi="宋体" w:hint="eastAsia"/>
          <w:sz w:val="24"/>
          <w:szCs w:val="24"/>
        </w:rPr>
        <w:t>部队。美军中虽然</w:t>
      </w:r>
      <w:r w:rsidR="00131DBB" w:rsidRPr="00707A70">
        <w:rPr>
          <w:rFonts w:ascii="宋体" w:eastAsia="宋体" w:hAnsi="宋体" w:hint="eastAsia"/>
          <w:sz w:val="24"/>
          <w:szCs w:val="24"/>
        </w:rPr>
        <w:t>偶尔</w:t>
      </w:r>
      <w:r w:rsidR="003F5458" w:rsidRPr="00707A70">
        <w:rPr>
          <w:rFonts w:ascii="宋体" w:eastAsia="宋体" w:hAnsi="宋体" w:hint="eastAsia"/>
          <w:sz w:val="24"/>
          <w:szCs w:val="24"/>
        </w:rPr>
        <w:t>也有在本部队直接升职的情况，但一般</w:t>
      </w:r>
      <w:r w:rsidR="00944462" w:rsidRPr="00707A70">
        <w:rPr>
          <w:rFonts w:ascii="宋体" w:eastAsia="宋体" w:hAnsi="宋体" w:hint="eastAsia"/>
          <w:sz w:val="24"/>
          <w:szCs w:val="24"/>
        </w:rPr>
        <w:t>只</w:t>
      </w:r>
      <w:r w:rsidR="003F5458" w:rsidRPr="00707A70">
        <w:rPr>
          <w:rFonts w:ascii="宋体" w:eastAsia="宋体" w:hAnsi="宋体" w:hint="eastAsia"/>
          <w:sz w:val="24"/>
          <w:szCs w:val="24"/>
        </w:rPr>
        <w:t>发生在基层军官身上，如连长</w:t>
      </w:r>
      <w:r w:rsidR="007F20F4" w:rsidRPr="00707A70">
        <w:rPr>
          <w:rFonts w:ascii="宋体" w:eastAsia="宋体" w:hAnsi="宋体" w:hint="eastAsia"/>
          <w:sz w:val="24"/>
          <w:szCs w:val="24"/>
        </w:rPr>
        <w:t>升任</w:t>
      </w:r>
      <w:proofErr w:type="gramStart"/>
      <w:r w:rsidR="003F5458" w:rsidRPr="00707A70">
        <w:rPr>
          <w:rFonts w:ascii="宋体" w:eastAsia="宋体" w:hAnsi="宋体" w:hint="eastAsia"/>
          <w:sz w:val="24"/>
          <w:szCs w:val="24"/>
        </w:rPr>
        <w:t>营作战</w:t>
      </w:r>
      <w:proofErr w:type="gramEnd"/>
      <w:r w:rsidR="003F5458" w:rsidRPr="00707A70">
        <w:rPr>
          <w:rFonts w:ascii="宋体" w:eastAsia="宋体" w:hAnsi="宋体" w:hint="eastAsia"/>
          <w:sz w:val="24"/>
          <w:szCs w:val="24"/>
        </w:rPr>
        <w:t>参谋，</w:t>
      </w:r>
      <w:r w:rsidR="003D6353" w:rsidRPr="00707A70">
        <w:rPr>
          <w:rFonts w:ascii="宋体" w:eastAsia="宋体" w:hAnsi="宋体" w:hint="eastAsia"/>
          <w:sz w:val="24"/>
          <w:szCs w:val="24"/>
        </w:rPr>
        <w:t>中队</w:t>
      </w:r>
      <w:r w:rsidR="003D6353" w:rsidRPr="00707A70">
        <w:rPr>
          <w:rFonts w:ascii="宋体" w:eastAsia="宋体" w:hAnsi="宋体"/>
          <w:sz w:val="24"/>
          <w:szCs w:val="24"/>
        </w:rPr>
        <w:t>作战参谋升任</w:t>
      </w:r>
      <w:r w:rsidR="00343AF2" w:rsidRPr="00707A70">
        <w:rPr>
          <w:rFonts w:ascii="宋体" w:eastAsia="宋体" w:hAnsi="宋体" w:hint="eastAsia"/>
          <w:sz w:val="24"/>
          <w:szCs w:val="24"/>
        </w:rPr>
        <w:t>中队长</w:t>
      </w:r>
      <w:r w:rsidR="00343AF2" w:rsidRPr="00707A70">
        <w:rPr>
          <w:rFonts w:ascii="宋体" w:eastAsia="宋体" w:hAnsi="宋体"/>
          <w:sz w:val="24"/>
          <w:szCs w:val="24"/>
        </w:rPr>
        <w:t>等，</w:t>
      </w:r>
      <w:r w:rsidR="005C37E0" w:rsidRPr="00707A70">
        <w:rPr>
          <w:rFonts w:ascii="宋体" w:eastAsia="宋体" w:hAnsi="宋体" w:hint="eastAsia"/>
          <w:sz w:val="24"/>
          <w:szCs w:val="24"/>
        </w:rPr>
        <w:t>但</w:t>
      </w:r>
      <w:r w:rsidR="005C37E0" w:rsidRPr="00707A70">
        <w:rPr>
          <w:rFonts w:ascii="宋体" w:eastAsia="宋体" w:hAnsi="宋体"/>
          <w:sz w:val="24"/>
          <w:szCs w:val="24"/>
        </w:rPr>
        <w:t>更多的是在</w:t>
      </w:r>
      <w:r w:rsidR="005C37E0" w:rsidRPr="00707A70">
        <w:rPr>
          <w:rFonts w:ascii="宋体" w:eastAsia="宋体" w:hAnsi="宋体" w:hint="eastAsia"/>
          <w:sz w:val="24"/>
          <w:szCs w:val="24"/>
        </w:rPr>
        <w:t>不同</w:t>
      </w:r>
      <w:r w:rsidR="005C37E0" w:rsidRPr="00707A70">
        <w:rPr>
          <w:rFonts w:ascii="宋体" w:eastAsia="宋体" w:hAnsi="宋体"/>
          <w:sz w:val="24"/>
          <w:szCs w:val="24"/>
        </w:rPr>
        <w:t>部队</w:t>
      </w:r>
      <w:r w:rsidR="00623E6C" w:rsidRPr="00707A70">
        <w:rPr>
          <w:rFonts w:ascii="宋体" w:eastAsia="宋体" w:hAnsi="宋体" w:hint="eastAsia"/>
          <w:sz w:val="24"/>
          <w:szCs w:val="24"/>
        </w:rPr>
        <w:t>交流</w:t>
      </w:r>
      <w:r w:rsidR="003F5458" w:rsidRPr="00707A70">
        <w:rPr>
          <w:rFonts w:ascii="宋体" w:eastAsia="宋体" w:hAnsi="宋体" w:hint="eastAsia"/>
          <w:sz w:val="24"/>
          <w:szCs w:val="24"/>
        </w:rPr>
        <w:t>任职</w:t>
      </w:r>
      <w:r w:rsidR="00623E6C" w:rsidRPr="00707A70">
        <w:rPr>
          <w:rFonts w:ascii="宋体" w:eastAsia="宋体" w:hAnsi="宋体" w:hint="eastAsia"/>
          <w:sz w:val="24"/>
          <w:szCs w:val="24"/>
        </w:rPr>
        <w:t>，</w:t>
      </w:r>
      <w:r w:rsidR="00623E6C" w:rsidRPr="00707A70">
        <w:rPr>
          <w:rFonts w:ascii="宋体" w:eastAsia="宋体" w:hAnsi="宋体"/>
          <w:sz w:val="24"/>
          <w:szCs w:val="24"/>
        </w:rPr>
        <w:t>特别是</w:t>
      </w:r>
      <w:r w:rsidR="00623E6C" w:rsidRPr="00707A70">
        <w:rPr>
          <w:rFonts w:ascii="宋体" w:eastAsia="宋体" w:hAnsi="宋体" w:hint="eastAsia"/>
          <w:sz w:val="24"/>
          <w:szCs w:val="24"/>
        </w:rPr>
        <w:t>上校</w:t>
      </w:r>
      <w:r w:rsidR="00623E6C" w:rsidRPr="00707A70">
        <w:rPr>
          <w:rFonts w:ascii="宋体" w:eastAsia="宋体" w:hAnsi="宋体"/>
          <w:sz w:val="24"/>
          <w:szCs w:val="24"/>
        </w:rPr>
        <w:t>、将官，基本没有本部直接升任的情况</w:t>
      </w:r>
      <w:r w:rsidR="003F5458" w:rsidRPr="00707A70">
        <w:rPr>
          <w:rFonts w:ascii="宋体" w:eastAsia="宋体" w:hAnsi="宋体" w:hint="eastAsia"/>
          <w:sz w:val="24"/>
          <w:szCs w:val="24"/>
        </w:rPr>
        <w:t>。</w:t>
      </w:r>
    </w:p>
    <w:p w14:paraId="3593CDEA" w14:textId="77777777" w:rsidR="003F5458" w:rsidRPr="00707A70" w:rsidRDefault="003F5458" w:rsidP="00707A70">
      <w:pPr>
        <w:ind w:firstLine="480"/>
        <w:rPr>
          <w:rFonts w:ascii="宋体" w:eastAsia="宋体" w:hAnsi="宋体"/>
          <w:sz w:val="24"/>
          <w:szCs w:val="24"/>
        </w:rPr>
      </w:pPr>
      <w:r w:rsidRPr="00707A70">
        <w:rPr>
          <w:rFonts w:ascii="宋体" w:eastAsia="宋体" w:hAnsi="宋体" w:hint="eastAsia"/>
          <w:sz w:val="24"/>
          <w:szCs w:val="24"/>
        </w:rPr>
        <w:t>美军军官的任职都穿插了在机关的</w:t>
      </w:r>
      <w:r w:rsidR="0039114E" w:rsidRPr="00707A70">
        <w:rPr>
          <w:rFonts w:ascii="宋体" w:eastAsia="宋体" w:hAnsi="宋体" w:hint="eastAsia"/>
          <w:sz w:val="24"/>
          <w:szCs w:val="24"/>
        </w:rPr>
        <w:t>任职</w:t>
      </w:r>
      <w:r w:rsidRPr="00707A70">
        <w:rPr>
          <w:rFonts w:ascii="宋体" w:eastAsia="宋体" w:hAnsi="宋体" w:hint="eastAsia"/>
          <w:sz w:val="24"/>
          <w:szCs w:val="24"/>
        </w:rPr>
        <w:t>经历。如奥迪耶诺在炮兵团当过营主任参谋并完成学业后就在国防部任军控顾问；现任驻欧空军司令</w:t>
      </w:r>
      <w:r w:rsidR="003D56D4" w:rsidRPr="00707A70">
        <w:rPr>
          <w:rFonts w:ascii="宋体" w:eastAsia="宋体" w:hAnsi="宋体" w:hint="eastAsia"/>
          <w:sz w:val="24"/>
          <w:szCs w:val="24"/>
        </w:rPr>
        <w:t>弗兰克</w:t>
      </w:r>
      <w:r w:rsidR="003D56D4" w:rsidRPr="00707A70">
        <w:rPr>
          <w:rFonts w:ascii="宋体" w:eastAsia="宋体" w:hAnsi="宋体"/>
          <w:sz w:val="24"/>
          <w:szCs w:val="24"/>
        </w:rPr>
        <w:t>·</w:t>
      </w:r>
      <w:r w:rsidRPr="00707A70">
        <w:rPr>
          <w:rFonts w:ascii="宋体" w:eastAsia="宋体" w:hAnsi="宋体" w:hint="eastAsia"/>
          <w:sz w:val="24"/>
          <w:szCs w:val="24"/>
        </w:rPr>
        <w:t>戈伦茨</w:t>
      </w:r>
      <w:r w:rsidR="003D56D4" w:rsidRPr="00707A70">
        <w:rPr>
          <w:rFonts w:ascii="宋体" w:eastAsia="宋体" w:hAnsi="宋体" w:hint="eastAsia"/>
          <w:sz w:val="24"/>
          <w:szCs w:val="24"/>
        </w:rPr>
        <w:t>上将</w:t>
      </w:r>
      <w:r w:rsidRPr="00707A70">
        <w:rPr>
          <w:rFonts w:ascii="宋体" w:eastAsia="宋体" w:hAnsi="宋体" w:hint="eastAsia"/>
          <w:sz w:val="24"/>
          <w:szCs w:val="24"/>
        </w:rPr>
        <w:t>，在中队任过参谋后任空战司令部司令副官</w:t>
      </w:r>
      <w:r w:rsidR="00E34CB5" w:rsidRPr="00707A70">
        <w:rPr>
          <w:rFonts w:ascii="宋体" w:eastAsia="宋体" w:hAnsi="宋体" w:hint="eastAsia"/>
          <w:sz w:val="24"/>
          <w:szCs w:val="24"/>
        </w:rPr>
        <w:t>；</w:t>
      </w:r>
      <w:r w:rsidR="00975FC0" w:rsidRPr="00707A70">
        <w:rPr>
          <w:rFonts w:ascii="宋体" w:eastAsia="宋体" w:hAnsi="宋体" w:hint="eastAsia"/>
          <w:sz w:val="24"/>
          <w:szCs w:val="24"/>
        </w:rPr>
        <w:t>驻阿富汗国际维和部队司令约瑟夫·邓福德二世上将</w:t>
      </w:r>
      <w:r w:rsidR="00975FC0" w:rsidRPr="00707A70">
        <w:rPr>
          <w:rFonts w:ascii="宋体" w:eastAsia="宋体" w:hAnsi="宋体"/>
          <w:sz w:val="24"/>
          <w:szCs w:val="24"/>
        </w:rPr>
        <w:t>在</w:t>
      </w:r>
      <w:r w:rsidR="00854DE5" w:rsidRPr="00707A70">
        <w:rPr>
          <w:rFonts w:ascii="宋体" w:eastAsia="宋体" w:hAnsi="宋体" w:hint="eastAsia"/>
          <w:sz w:val="24"/>
          <w:szCs w:val="24"/>
        </w:rPr>
        <w:t>军校担任</w:t>
      </w:r>
      <w:r w:rsidR="00854DE5" w:rsidRPr="00707A70">
        <w:rPr>
          <w:rFonts w:ascii="宋体" w:eastAsia="宋体" w:hAnsi="宋体"/>
          <w:sz w:val="24"/>
          <w:szCs w:val="24"/>
        </w:rPr>
        <w:t>教官后调任海军陆战队司令</w:t>
      </w:r>
      <w:r w:rsidR="00800582" w:rsidRPr="00707A70">
        <w:rPr>
          <w:rFonts w:ascii="宋体" w:eastAsia="宋体" w:hAnsi="宋体" w:hint="eastAsia"/>
          <w:sz w:val="24"/>
          <w:szCs w:val="24"/>
        </w:rPr>
        <w:t>的</w:t>
      </w:r>
      <w:r w:rsidR="00800582" w:rsidRPr="00707A70">
        <w:rPr>
          <w:rFonts w:ascii="宋体" w:eastAsia="宋体" w:hAnsi="宋体"/>
          <w:sz w:val="24"/>
          <w:szCs w:val="24"/>
        </w:rPr>
        <w:t>战略研究组工作</w:t>
      </w:r>
      <w:r w:rsidR="00CC5E1E" w:rsidRPr="00707A70">
        <w:rPr>
          <w:rFonts w:ascii="宋体" w:eastAsia="宋体" w:hAnsi="宋体" w:hint="eastAsia"/>
          <w:sz w:val="24"/>
          <w:szCs w:val="24"/>
        </w:rPr>
        <w:t>，</w:t>
      </w:r>
      <w:r w:rsidR="00CC5E1E" w:rsidRPr="00707A70">
        <w:rPr>
          <w:rFonts w:ascii="宋体" w:eastAsia="宋体" w:hAnsi="宋体"/>
          <w:sz w:val="24"/>
          <w:szCs w:val="24"/>
        </w:rPr>
        <w:t>并担任司令的助手</w:t>
      </w:r>
      <w:r w:rsidR="004B5DE0" w:rsidRPr="00707A70">
        <w:rPr>
          <w:rFonts w:ascii="宋体" w:eastAsia="宋体" w:hAnsi="宋体" w:hint="eastAsia"/>
          <w:sz w:val="24"/>
          <w:szCs w:val="24"/>
        </w:rPr>
        <w:t>。这种跨度很大的交叉任职在美军中是非常普遍的，</w:t>
      </w:r>
      <w:r w:rsidR="00322A6A" w:rsidRPr="00707A70">
        <w:rPr>
          <w:rFonts w:ascii="宋体" w:eastAsia="宋体" w:hAnsi="宋体" w:hint="eastAsia"/>
          <w:sz w:val="24"/>
          <w:szCs w:val="24"/>
        </w:rPr>
        <w:t>晋升</w:t>
      </w:r>
      <w:r w:rsidR="00322A6A" w:rsidRPr="00707A70">
        <w:rPr>
          <w:rFonts w:ascii="宋体" w:eastAsia="宋体" w:hAnsi="宋体"/>
          <w:sz w:val="24"/>
          <w:szCs w:val="24"/>
        </w:rPr>
        <w:t>到上校的军官人人必备的经历。</w:t>
      </w:r>
      <w:r w:rsidR="00C10230" w:rsidRPr="00707A70">
        <w:rPr>
          <w:rFonts w:ascii="宋体" w:eastAsia="宋体" w:hAnsi="宋体" w:hint="eastAsia"/>
          <w:sz w:val="24"/>
          <w:szCs w:val="24"/>
        </w:rPr>
        <w:t>美军</w:t>
      </w:r>
      <w:r w:rsidR="00C10230" w:rsidRPr="00707A70">
        <w:rPr>
          <w:rFonts w:ascii="宋体" w:eastAsia="宋体" w:hAnsi="宋体"/>
          <w:sz w:val="24"/>
          <w:szCs w:val="24"/>
        </w:rPr>
        <w:t>军官，</w:t>
      </w:r>
      <w:r w:rsidR="006177A3" w:rsidRPr="00707A70">
        <w:rPr>
          <w:rFonts w:ascii="宋体" w:eastAsia="宋体" w:hAnsi="宋体" w:hint="eastAsia"/>
          <w:sz w:val="24"/>
          <w:szCs w:val="24"/>
        </w:rPr>
        <w:t>除非服役</w:t>
      </w:r>
      <w:r w:rsidR="006177A3" w:rsidRPr="00707A70">
        <w:rPr>
          <w:rFonts w:ascii="宋体" w:eastAsia="宋体" w:hAnsi="宋体"/>
          <w:sz w:val="24"/>
          <w:szCs w:val="24"/>
        </w:rPr>
        <w:t>不久</w:t>
      </w:r>
      <w:r w:rsidR="006177A3" w:rsidRPr="00707A70">
        <w:rPr>
          <w:rFonts w:ascii="宋体" w:eastAsia="宋体" w:hAnsi="宋体" w:hint="eastAsia"/>
          <w:sz w:val="24"/>
          <w:szCs w:val="24"/>
        </w:rPr>
        <w:t>变</w:t>
      </w:r>
      <w:r w:rsidR="006177A3" w:rsidRPr="00707A70">
        <w:rPr>
          <w:rFonts w:ascii="宋体" w:eastAsia="宋体" w:hAnsi="宋体"/>
          <w:sz w:val="24"/>
          <w:szCs w:val="24"/>
        </w:rPr>
        <w:t>退役</w:t>
      </w:r>
      <w:r w:rsidRPr="00707A70">
        <w:rPr>
          <w:rFonts w:ascii="宋体" w:eastAsia="宋体" w:hAnsi="宋体" w:hint="eastAsia"/>
          <w:sz w:val="24"/>
          <w:szCs w:val="24"/>
        </w:rPr>
        <w:t>，</w:t>
      </w:r>
      <w:r w:rsidR="006177A3" w:rsidRPr="00707A70">
        <w:rPr>
          <w:rFonts w:ascii="宋体" w:eastAsia="宋体" w:hAnsi="宋体" w:hint="eastAsia"/>
          <w:sz w:val="24"/>
          <w:szCs w:val="24"/>
        </w:rPr>
        <w:t>否则</w:t>
      </w:r>
      <w:r w:rsidR="006177A3" w:rsidRPr="00707A70">
        <w:rPr>
          <w:rFonts w:ascii="宋体" w:eastAsia="宋体" w:hAnsi="宋体"/>
          <w:sz w:val="24"/>
          <w:szCs w:val="24"/>
        </w:rPr>
        <w:t>是</w:t>
      </w:r>
      <w:r w:rsidR="006177A3" w:rsidRPr="00707A70">
        <w:rPr>
          <w:rFonts w:ascii="宋体" w:eastAsia="宋体" w:hAnsi="宋体" w:hint="eastAsia"/>
          <w:sz w:val="24"/>
          <w:szCs w:val="24"/>
        </w:rPr>
        <w:t>不可能</w:t>
      </w:r>
      <w:r w:rsidRPr="00707A70">
        <w:rPr>
          <w:rFonts w:ascii="宋体" w:eastAsia="宋体" w:hAnsi="宋体" w:hint="eastAsia"/>
          <w:sz w:val="24"/>
          <w:szCs w:val="24"/>
        </w:rPr>
        <w:t>一直在基层部队任职，</w:t>
      </w:r>
      <w:r w:rsidR="00732327" w:rsidRPr="00707A70">
        <w:rPr>
          <w:rFonts w:ascii="宋体" w:eastAsia="宋体" w:hAnsi="宋体" w:hint="eastAsia"/>
          <w:sz w:val="24"/>
          <w:szCs w:val="24"/>
        </w:rPr>
        <w:t>更</w:t>
      </w:r>
      <w:r w:rsidRPr="00707A70">
        <w:rPr>
          <w:rFonts w:ascii="宋体" w:eastAsia="宋体" w:hAnsi="宋体" w:hint="eastAsia"/>
          <w:sz w:val="24"/>
          <w:szCs w:val="24"/>
        </w:rPr>
        <w:t>不可能一直呆在机关</w:t>
      </w:r>
      <w:r w:rsidR="00C05444" w:rsidRPr="00707A70">
        <w:rPr>
          <w:rFonts w:ascii="宋体" w:eastAsia="宋体" w:hAnsi="宋体" w:hint="eastAsia"/>
          <w:sz w:val="24"/>
          <w:szCs w:val="24"/>
        </w:rPr>
        <w:t>，</w:t>
      </w:r>
      <w:r w:rsidR="00A70FDF" w:rsidRPr="00707A70">
        <w:rPr>
          <w:rFonts w:ascii="宋体" w:eastAsia="宋体" w:hAnsi="宋体" w:hint="eastAsia"/>
          <w:sz w:val="24"/>
          <w:szCs w:val="24"/>
        </w:rPr>
        <w:t>而是</w:t>
      </w:r>
      <w:r w:rsidR="00D133EE" w:rsidRPr="00707A70">
        <w:rPr>
          <w:rFonts w:ascii="宋体" w:eastAsia="宋体" w:hAnsi="宋体" w:hint="eastAsia"/>
          <w:sz w:val="24"/>
          <w:szCs w:val="24"/>
        </w:rPr>
        <w:t>需要</w:t>
      </w:r>
      <w:r w:rsidR="00D133EE" w:rsidRPr="00707A70">
        <w:rPr>
          <w:rFonts w:ascii="宋体" w:eastAsia="宋体" w:hAnsi="宋体"/>
          <w:sz w:val="24"/>
          <w:szCs w:val="24"/>
        </w:rPr>
        <w:t>不断的在部队和机关</w:t>
      </w:r>
      <w:r w:rsidR="000C1857" w:rsidRPr="00707A70">
        <w:rPr>
          <w:rFonts w:ascii="宋体" w:eastAsia="宋体" w:hAnsi="宋体" w:hint="eastAsia"/>
          <w:sz w:val="24"/>
          <w:szCs w:val="24"/>
        </w:rPr>
        <w:t>轮岗</w:t>
      </w:r>
      <w:r w:rsidRPr="00707A70">
        <w:rPr>
          <w:rFonts w:ascii="宋体" w:eastAsia="宋体" w:hAnsi="宋体" w:hint="eastAsia"/>
          <w:sz w:val="24"/>
          <w:szCs w:val="24"/>
        </w:rPr>
        <w:t>。</w:t>
      </w:r>
    </w:p>
    <w:p w14:paraId="024F5A1C" w14:textId="77777777" w:rsidR="003F5458" w:rsidRPr="00707A70" w:rsidRDefault="00D849BD" w:rsidP="00707A70">
      <w:pPr>
        <w:ind w:firstLine="480"/>
        <w:rPr>
          <w:rFonts w:ascii="宋体" w:eastAsia="宋体" w:hAnsi="宋体"/>
          <w:sz w:val="24"/>
          <w:szCs w:val="24"/>
        </w:rPr>
      </w:pPr>
      <w:r w:rsidRPr="00707A70">
        <w:rPr>
          <w:rFonts w:ascii="宋体" w:eastAsia="宋体" w:hAnsi="宋体" w:hint="eastAsia"/>
          <w:sz w:val="24"/>
          <w:szCs w:val="24"/>
        </w:rPr>
        <w:t>虽然</w:t>
      </w:r>
      <w:r w:rsidRPr="00707A70">
        <w:rPr>
          <w:rFonts w:ascii="宋体" w:eastAsia="宋体" w:hAnsi="宋体"/>
          <w:sz w:val="24"/>
          <w:szCs w:val="24"/>
        </w:rPr>
        <w:t>军官的职务不能固定在一个单位，</w:t>
      </w:r>
      <w:r w:rsidR="00E52A05" w:rsidRPr="00707A70">
        <w:rPr>
          <w:rFonts w:ascii="宋体" w:eastAsia="宋体" w:hAnsi="宋体" w:hint="eastAsia"/>
          <w:sz w:val="24"/>
          <w:szCs w:val="24"/>
        </w:rPr>
        <w:t>但</w:t>
      </w:r>
      <w:r w:rsidR="00A5324C" w:rsidRPr="00707A70">
        <w:rPr>
          <w:rFonts w:ascii="宋体" w:eastAsia="宋体" w:hAnsi="宋体" w:hint="eastAsia"/>
          <w:sz w:val="24"/>
          <w:szCs w:val="24"/>
        </w:rPr>
        <w:t>工作领域是基本固定的</w:t>
      </w:r>
      <w:r w:rsidR="00A5324C" w:rsidRPr="00707A70">
        <w:rPr>
          <w:rFonts w:ascii="宋体" w:eastAsia="宋体" w:hAnsi="宋体"/>
          <w:sz w:val="24"/>
          <w:szCs w:val="24"/>
        </w:rPr>
        <w:t>。比如</w:t>
      </w:r>
      <w:r w:rsidR="004C6820" w:rsidRPr="00707A70">
        <w:rPr>
          <w:rFonts w:ascii="宋体" w:eastAsia="宋体" w:hAnsi="宋体" w:hint="eastAsia"/>
          <w:sz w:val="24"/>
          <w:szCs w:val="24"/>
        </w:rPr>
        <w:t>可以</w:t>
      </w:r>
      <w:r w:rsidR="004C6820" w:rsidRPr="00707A70">
        <w:rPr>
          <w:rFonts w:ascii="宋体" w:eastAsia="宋体" w:hAnsi="宋体"/>
          <w:sz w:val="24"/>
          <w:szCs w:val="24"/>
        </w:rPr>
        <w:t>说</w:t>
      </w:r>
      <w:r w:rsidR="003F5458" w:rsidRPr="00707A70">
        <w:rPr>
          <w:rFonts w:ascii="宋体" w:eastAsia="宋体" w:hAnsi="宋体" w:hint="eastAsia"/>
          <w:sz w:val="24"/>
          <w:szCs w:val="24"/>
        </w:rPr>
        <w:t>奥迪耶诺是炮兵出身，因为他大部分部队经历都是在炮兵；可以说现在的空军副参谋长</w:t>
      </w:r>
      <w:r w:rsidR="000D54D2" w:rsidRPr="00707A70">
        <w:rPr>
          <w:rFonts w:ascii="宋体" w:eastAsia="宋体" w:hAnsi="宋体" w:hint="eastAsia"/>
          <w:sz w:val="24"/>
          <w:szCs w:val="24"/>
        </w:rPr>
        <w:t>拉里</w:t>
      </w:r>
      <w:r w:rsidR="000D54D2" w:rsidRPr="00707A70">
        <w:rPr>
          <w:rFonts w:ascii="宋体" w:eastAsia="宋体" w:hAnsi="宋体"/>
          <w:sz w:val="24"/>
          <w:szCs w:val="24"/>
        </w:rPr>
        <w:t>·</w:t>
      </w:r>
      <w:r w:rsidR="003F5458" w:rsidRPr="00707A70">
        <w:rPr>
          <w:rFonts w:ascii="宋体" w:eastAsia="宋体" w:hAnsi="宋体" w:hint="eastAsia"/>
          <w:sz w:val="24"/>
          <w:szCs w:val="24"/>
        </w:rPr>
        <w:t>斯宾塞</w:t>
      </w:r>
      <w:r w:rsidR="00480A81" w:rsidRPr="00707A70">
        <w:rPr>
          <w:rFonts w:ascii="宋体" w:eastAsia="宋体" w:hAnsi="宋体" w:hint="eastAsia"/>
          <w:sz w:val="24"/>
          <w:szCs w:val="24"/>
        </w:rPr>
        <w:t>空军</w:t>
      </w:r>
      <w:r w:rsidR="000D54D2" w:rsidRPr="00707A70">
        <w:rPr>
          <w:rFonts w:ascii="宋体" w:eastAsia="宋体" w:hAnsi="宋体" w:hint="eastAsia"/>
          <w:sz w:val="24"/>
          <w:szCs w:val="24"/>
        </w:rPr>
        <w:t>上将</w:t>
      </w:r>
      <w:r w:rsidR="003F5458" w:rsidRPr="00707A70">
        <w:rPr>
          <w:rFonts w:ascii="宋体" w:eastAsia="宋体" w:hAnsi="宋体" w:hint="eastAsia"/>
          <w:sz w:val="24"/>
          <w:szCs w:val="24"/>
        </w:rPr>
        <w:t>是做财务出身，因为无论是部队还是机关，他大部分职务都和财务审计有关；可以说海军作战部长</w:t>
      </w:r>
      <w:r w:rsidR="002E1BC1" w:rsidRPr="00707A70">
        <w:rPr>
          <w:rFonts w:ascii="宋体" w:eastAsia="宋体" w:hAnsi="宋体" w:hint="eastAsia"/>
          <w:sz w:val="24"/>
          <w:szCs w:val="24"/>
        </w:rPr>
        <w:t>乔纳森</w:t>
      </w:r>
      <w:r w:rsidR="002E1BC1" w:rsidRPr="00707A70">
        <w:rPr>
          <w:rFonts w:ascii="宋体" w:eastAsia="宋体" w:hAnsi="宋体"/>
          <w:sz w:val="24"/>
          <w:szCs w:val="24"/>
        </w:rPr>
        <w:t>·</w:t>
      </w:r>
      <w:r w:rsidR="003F5458" w:rsidRPr="00707A70">
        <w:rPr>
          <w:rFonts w:ascii="宋体" w:eastAsia="宋体" w:hAnsi="宋体" w:hint="eastAsia"/>
          <w:sz w:val="24"/>
          <w:szCs w:val="24"/>
        </w:rPr>
        <w:t>格林纳特</w:t>
      </w:r>
      <w:r w:rsidR="00742FE4" w:rsidRPr="00707A70">
        <w:rPr>
          <w:rFonts w:ascii="宋体" w:eastAsia="宋体" w:hAnsi="宋体" w:hint="eastAsia"/>
          <w:sz w:val="24"/>
          <w:szCs w:val="24"/>
        </w:rPr>
        <w:t>海军</w:t>
      </w:r>
      <w:r w:rsidR="002E1BC1" w:rsidRPr="00707A70">
        <w:rPr>
          <w:rFonts w:ascii="宋体" w:eastAsia="宋体" w:hAnsi="宋体" w:hint="eastAsia"/>
          <w:sz w:val="24"/>
          <w:szCs w:val="24"/>
        </w:rPr>
        <w:t>上将</w:t>
      </w:r>
      <w:r w:rsidR="003F5458" w:rsidRPr="00707A70">
        <w:rPr>
          <w:rFonts w:ascii="宋体" w:eastAsia="宋体" w:hAnsi="宋体" w:hint="eastAsia"/>
          <w:sz w:val="24"/>
          <w:szCs w:val="24"/>
        </w:rPr>
        <w:t>是潜艇出身，因为他在接手更大规模部队之前主要在潜艇任职。</w:t>
      </w:r>
      <w:r w:rsidR="00EC577E" w:rsidRPr="00707A70">
        <w:rPr>
          <w:rFonts w:ascii="宋体" w:eastAsia="宋体" w:hAnsi="宋体" w:hint="eastAsia"/>
          <w:sz w:val="24"/>
          <w:szCs w:val="24"/>
        </w:rPr>
        <w:t>虽然</w:t>
      </w:r>
      <w:r w:rsidR="00EC577E" w:rsidRPr="00707A70">
        <w:rPr>
          <w:rFonts w:ascii="宋体" w:eastAsia="宋体" w:hAnsi="宋体"/>
          <w:sz w:val="24"/>
          <w:szCs w:val="24"/>
        </w:rPr>
        <w:t>军官的职务不断的在轮换，但</w:t>
      </w:r>
      <w:r w:rsidR="001D1FCB" w:rsidRPr="00707A70">
        <w:rPr>
          <w:rFonts w:ascii="宋体" w:eastAsia="宋体" w:hAnsi="宋体" w:hint="eastAsia"/>
          <w:sz w:val="24"/>
          <w:szCs w:val="24"/>
        </w:rPr>
        <w:t>大部分</w:t>
      </w:r>
      <w:r w:rsidR="001D1FCB" w:rsidRPr="00707A70">
        <w:rPr>
          <w:rFonts w:ascii="宋体" w:eastAsia="宋体" w:hAnsi="宋体"/>
          <w:sz w:val="24"/>
          <w:szCs w:val="24"/>
        </w:rPr>
        <w:t>职务都在围绕着自身</w:t>
      </w:r>
      <w:r w:rsidR="0000380A" w:rsidRPr="00707A70">
        <w:rPr>
          <w:rFonts w:ascii="宋体" w:eastAsia="宋体" w:hAnsi="宋体" w:hint="eastAsia"/>
          <w:sz w:val="24"/>
          <w:szCs w:val="24"/>
        </w:rPr>
        <w:t>专业</w:t>
      </w:r>
      <w:r w:rsidR="0000380A" w:rsidRPr="00707A70">
        <w:rPr>
          <w:rFonts w:ascii="宋体" w:eastAsia="宋体" w:hAnsi="宋体"/>
          <w:sz w:val="24"/>
          <w:szCs w:val="24"/>
        </w:rPr>
        <w:t>相关</w:t>
      </w:r>
      <w:r w:rsidR="00661180" w:rsidRPr="00707A70">
        <w:rPr>
          <w:rFonts w:ascii="宋体" w:eastAsia="宋体" w:hAnsi="宋体" w:hint="eastAsia"/>
          <w:sz w:val="24"/>
          <w:szCs w:val="24"/>
        </w:rPr>
        <w:t>岗位</w:t>
      </w:r>
      <w:r w:rsidR="00661180" w:rsidRPr="00707A70">
        <w:rPr>
          <w:rFonts w:ascii="宋体" w:eastAsia="宋体" w:hAnsi="宋体"/>
          <w:sz w:val="24"/>
          <w:szCs w:val="24"/>
        </w:rPr>
        <w:t>，</w:t>
      </w:r>
      <w:r w:rsidR="004A44E4" w:rsidRPr="00707A70">
        <w:rPr>
          <w:rFonts w:ascii="宋体" w:eastAsia="宋体" w:hAnsi="宋体" w:hint="eastAsia"/>
          <w:sz w:val="24"/>
          <w:szCs w:val="24"/>
        </w:rPr>
        <w:t>这样</w:t>
      </w:r>
      <w:r w:rsidR="009F7B6F" w:rsidRPr="00707A70">
        <w:rPr>
          <w:rFonts w:ascii="宋体" w:eastAsia="宋体" w:hAnsi="宋体"/>
          <w:sz w:val="24"/>
          <w:szCs w:val="24"/>
        </w:rPr>
        <w:t>既</w:t>
      </w:r>
      <w:r w:rsidR="009F7B6F" w:rsidRPr="00707A70">
        <w:rPr>
          <w:rFonts w:ascii="宋体" w:eastAsia="宋体" w:hAnsi="宋体" w:hint="eastAsia"/>
          <w:sz w:val="24"/>
          <w:szCs w:val="24"/>
        </w:rPr>
        <w:t>做到</w:t>
      </w:r>
      <w:r w:rsidR="009F7B6F" w:rsidRPr="00707A70">
        <w:rPr>
          <w:rFonts w:ascii="宋体" w:eastAsia="宋体" w:hAnsi="宋体"/>
          <w:sz w:val="24"/>
          <w:szCs w:val="24"/>
        </w:rPr>
        <w:t>了不荒废</w:t>
      </w:r>
      <w:r w:rsidR="009F7B6F" w:rsidRPr="00707A70">
        <w:rPr>
          <w:rFonts w:ascii="宋体" w:eastAsia="宋体" w:hAnsi="宋体" w:hint="eastAsia"/>
          <w:sz w:val="24"/>
          <w:szCs w:val="24"/>
        </w:rPr>
        <w:t>本职</w:t>
      </w:r>
      <w:r w:rsidR="009F7B6F" w:rsidRPr="00707A70">
        <w:rPr>
          <w:rFonts w:ascii="宋体" w:eastAsia="宋体" w:hAnsi="宋体"/>
          <w:sz w:val="24"/>
          <w:szCs w:val="24"/>
        </w:rPr>
        <w:t>，又得到了相关岗位的历练，为接受更大规模的合成部队做准备</w:t>
      </w:r>
      <w:r w:rsidR="0027385F" w:rsidRPr="00707A70">
        <w:rPr>
          <w:rFonts w:ascii="宋体" w:eastAsia="宋体" w:hAnsi="宋体" w:hint="eastAsia"/>
          <w:sz w:val="24"/>
          <w:szCs w:val="24"/>
        </w:rPr>
        <w:t>。</w:t>
      </w:r>
    </w:p>
    <w:p w14:paraId="39409E51" w14:textId="77777777" w:rsidR="003F5458" w:rsidRPr="00AF5F64" w:rsidRDefault="00AF5F64" w:rsidP="00AF5F64">
      <w:pPr>
        <w:ind w:firstLine="482"/>
        <w:rPr>
          <w:rFonts w:ascii="宋体" w:eastAsia="宋体" w:hAnsi="宋体"/>
          <w:b/>
          <w:sz w:val="24"/>
          <w:szCs w:val="24"/>
        </w:rPr>
      </w:pPr>
      <w:r>
        <w:rPr>
          <w:rFonts w:ascii="宋体" w:eastAsia="宋体" w:hAnsi="宋体" w:hint="eastAsia"/>
          <w:b/>
          <w:sz w:val="24"/>
          <w:szCs w:val="24"/>
        </w:rPr>
        <w:t>3、</w:t>
      </w:r>
      <w:r w:rsidR="003F5458" w:rsidRPr="00AF5F64">
        <w:rPr>
          <w:rFonts w:ascii="宋体" w:eastAsia="宋体" w:hAnsi="宋体" w:hint="eastAsia"/>
          <w:b/>
          <w:sz w:val="24"/>
          <w:szCs w:val="24"/>
        </w:rPr>
        <w:t>穿插学习经历必不可少</w:t>
      </w:r>
    </w:p>
    <w:p w14:paraId="7F066177" w14:textId="77777777" w:rsidR="003F5458" w:rsidRPr="00707A70" w:rsidRDefault="006B74CE" w:rsidP="00707A70">
      <w:pPr>
        <w:ind w:firstLine="480"/>
        <w:rPr>
          <w:rFonts w:ascii="宋体" w:eastAsia="宋体" w:hAnsi="宋体"/>
          <w:sz w:val="24"/>
          <w:szCs w:val="24"/>
        </w:rPr>
      </w:pPr>
      <w:r w:rsidRPr="00707A70">
        <w:rPr>
          <w:rFonts w:ascii="宋体" w:eastAsia="宋体" w:hAnsi="宋体" w:hint="eastAsia"/>
          <w:sz w:val="24"/>
          <w:szCs w:val="24"/>
        </w:rPr>
        <w:t>美军军官</w:t>
      </w:r>
      <w:r w:rsidR="003F5458" w:rsidRPr="00707A70">
        <w:rPr>
          <w:rFonts w:ascii="宋体" w:eastAsia="宋体" w:hAnsi="宋体" w:hint="eastAsia"/>
          <w:sz w:val="24"/>
          <w:szCs w:val="24"/>
        </w:rPr>
        <w:t>，</w:t>
      </w:r>
      <w:r w:rsidR="009115EA" w:rsidRPr="00707A70">
        <w:rPr>
          <w:rFonts w:ascii="宋体" w:eastAsia="宋体" w:hAnsi="宋体" w:hint="eastAsia"/>
          <w:sz w:val="24"/>
          <w:szCs w:val="24"/>
        </w:rPr>
        <w:t>除了军医</w:t>
      </w:r>
      <w:r w:rsidR="009115EA" w:rsidRPr="00707A70">
        <w:rPr>
          <w:rFonts w:ascii="宋体" w:eastAsia="宋体" w:hAnsi="宋体"/>
          <w:sz w:val="24"/>
          <w:szCs w:val="24"/>
        </w:rPr>
        <w:t>、军法</w:t>
      </w:r>
      <w:r w:rsidR="009115EA" w:rsidRPr="00707A70">
        <w:rPr>
          <w:rFonts w:ascii="宋体" w:eastAsia="宋体" w:hAnsi="宋体" w:hint="eastAsia"/>
          <w:sz w:val="24"/>
          <w:szCs w:val="24"/>
        </w:rPr>
        <w:t>等</w:t>
      </w:r>
      <w:r w:rsidR="009115EA" w:rsidRPr="00707A70">
        <w:rPr>
          <w:rFonts w:ascii="宋体" w:eastAsia="宋体" w:hAnsi="宋体"/>
          <w:sz w:val="24"/>
          <w:szCs w:val="24"/>
        </w:rPr>
        <w:t>特业军官</w:t>
      </w:r>
      <w:r w:rsidR="009115EA" w:rsidRPr="00707A70">
        <w:rPr>
          <w:rFonts w:ascii="宋体" w:eastAsia="宋体" w:hAnsi="宋体" w:hint="eastAsia"/>
          <w:sz w:val="24"/>
          <w:szCs w:val="24"/>
        </w:rPr>
        <w:t>外</w:t>
      </w:r>
      <w:r w:rsidR="009115EA" w:rsidRPr="00707A70">
        <w:rPr>
          <w:rFonts w:ascii="宋体" w:eastAsia="宋体" w:hAnsi="宋体"/>
          <w:sz w:val="24"/>
          <w:szCs w:val="24"/>
        </w:rPr>
        <w:t>，</w:t>
      </w:r>
      <w:r w:rsidR="003F5458" w:rsidRPr="00707A70">
        <w:rPr>
          <w:rFonts w:ascii="宋体" w:eastAsia="宋体" w:hAnsi="宋体" w:hint="eastAsia"/>
          <w:sz w:val="24"/>
          <w:szCs w:val="24"/>
        </w:rPr>
        <w:t>没有一个是在拿到硕士学位</w:t>
      </w:r>
      <w:r w:rsidRPr="00707A70">
        <w:rPr>
          <w:rFonts w:ascii="宋体" w:eastAsia="宋体" w:hAnsi="宋体" w:hint="eastAsia"/>
          <w:sz w:val="24"/>
          <w:szCs w:val="24"/>
        </w:rPr>
        <w:t>后</w:t>
      </w:r>
      <w:r w:rsidR="003F5458" w:rsidRPr="00707A70">
        <w:rPr>
          <w:rFonts w:ascii="宋体" w:eastAsia="宋体" w:hAnsi="宋体" w:hint="eastAsia"/>
          <w:sz w:val="24"/>
          <w:szCs w:val="24"/>
        </w:rPr>
        <w:t>才到部队的，无论是普通大学毕业还是军校，只要是指挥军官，</w:t>
      </w:r>
      <w:r w:rsidR="00EF4BE2" w:rsidRPr="00707A70">
        <w:rPr>
          <w:rFonts w:ascii="宋体" w:eastAsia="宋体" w:hAnsi="宋体" w:hint="eastAsia"/>
          <w:sz w:val="24"/>
          <w:szCs w:val="24"/>
        </w:rPr>
        <w:t>军事</w:t>
      </w:r>
      <w:r w:rsidR="00EF4BE2" w:rsidRPr="00707A70">
        <w:rPr>
          <w:rFonts w:ascii="宋体" w:eastAsia="宋体" w:hAnsi="宋体"/>
          <w:sz w:val="24"/>
          <w:szCs w:val="24"/>
        </w:rPr>
        <w:t>生涯</w:t>
      </w:r>
      <w:r w:rsidR="003F5458" w:rsidRPr="00707A70">
        <w:rPr>
          <w:rFonts w:ascii="宋体" w:eastAsia="宋体" w:hAnsi="宋体" w:hint="eastAsia"/>
          <w:sz w:val="24"/>
          <w:szCs w:val="24"/>
        </w:rPr>
        <w:t>都是</w:t>
      </w:r>
      <w:r w:rsidR="00A90292" w:rsidRPr="00707A70">
        <w:rPr>
          <w:rFonts w:ascii="宋体" w:eastAsia="宋体" w:hAnsi="宋体" w:hint="eastAsia"/>
          <w:sz w:val="24"/>
          <w:szCs w:val="24"/>
        </w:rPr>
        <w:t>从</w:t>
      </w:r>
      <w:r w:rsidR="003F5458" w:rsidRPr="00707A70">
        <w:rPr>
          <w:rFonts w:ascii="宋体" w:eastAsia="宋体" w:hAnsi="宋体" w:hint="eastAsia"/>
          <w:sz w:val="24"/>
          <w:szCs w:val="24"/>
        </w:rPr>
        <w:t>本科毕业到部队担任少尉开始。在任职期间都会花一部分时间深造学习，有脱产、函授、还有研讨会的，但</w:t>
      </w:r>
      <w:r w:rsidR="00677A44" w:rsidRPr="00707A70">
        <w:rPr>
          <w:rFonts w:ascii="宋体" w:eastAsia="宋体" w:hAnsi="宋体" w:hint="eastAsia"/>
          <w:sz w:val="24"/>
          <w:szCs w:val="24"/>
        </w:rPr>
        <w:t>当</w:t>
      </w:r>
      <w:r w:rsidR="003F5458" w:rsidRPr="00707A70">
        <w:rPr>
          <w:rFonts w:ascii="宋体" w:eastAsia="宋体" w:hAnsi="宋体" w:hint="eastAsia"/>
          <w:sz w:val="24"/>
          <w:szCs w:val="24"/>
        </w:rPr>
        <w:t>在晋升至</w:t>
      </w:r>
      <w:r w:rsidR="00002AA0" w:rsidRPr="00707A70">
        <w:rPr>
          <w:rFonts w:ascii="宋体" w:eastAsia="宋体" w:hAnsi="宋体" w:hint="eastAsia"/>
          <w:sz w:val="24"/>
          <w:szCs w:val="24"/>
        </w:rPr>
        <w:t>中校</w:t>
      </w:r>
      <w:r w:rsidR="00002AA0" w:rsidRPr="00707A70">
        <w:rPr>
          <w:rFonts w:ascii="宋体" w:eastAsia="宋体" w:hAnsi="宋体"/>
          <w:sz w:val="24"/>
          <w:szCs w:val="24"/>
        </w:rPr>
        <w:t>或</w:t>
      </w:r>
      <w:r w:rsidR="003F5458" w:rsidRPr="00707A70">
        <w:rPr>
          <w:rFonts w:ascii="宋体" w:eastAsia="宋体" w:hAnsi="宋体" w:hint="eastAsia"/>
          <w:sz w:val="24"/>
          <w:szCs w:val="24"/>
        </w:rPr>
        <w:t>上校</w:t>
      </w:r>
      <w:r w:rsidR="00677A44" w:rsidRPr="00707A70">
        <w:rPr>
          <w:rFonts w:ascii="宋体" w:eastAsia="宋体" w:hAnsi="宋体" w:hint="eastAsia"/>
          <w:sz w:val="24"/>
          <w:szCs w:val="24"/>
        </w:rPr>
        <w:t>无疑</w:t>
      </w:r>
      <w:r w:rsidR="003F5458" w:rsidRPr="00707A70">
        <w:rPr>
          <w:rFonts w:ascii="宋体" w:eastAsia="宋体" w:hAnsi="宋体" w:hint="eastAsia"/>
          <w:sz w:val="24"/>
          <w:szCs w:val="24"/>
        </w:rPr>
        <w:t>都会手握两个硕士学位，一般</w:t>
      </w:r>
      <w:r w:rsidR="00BE3401" w:rsidRPr="00707A70">
        <w:rPr>
          <w:rFonts w:ascii="宋体" w:eastAsia="宋体" w:hAnsi="宋体" w:hint="eastAsia"/>
          <w:sz w:val="24"/>
          <w:szCs w:val="24"/>
        </w:rPr>
        <w:t>至少</w:t>
      </w:r>
      <w:r w:rsidR="009400C2" w:rsidRPr="00707A70">
        <w:rPr>
          <w:rFonts w:ascii="宋体" w:eastAsia="宋体" w:hAnsi="宋体" w:hint="eastAsia"/>
          <w:sz w:val="24"/>
          <w:szCs w:val="24"/>
        </w:rPr>
        <w:t>有</w:t>
      </w:r>
      <w:r w:rsidR="003F5458" w:rsidRPr="00707A70">
        <w:rPr>
          <w:rFonts w:ascii="宋体" w:eastAsia="宋体" w:hAnsi="宋体" w:hint="eastAsia"/>
          <w:sz w:val="24"/>
          <w:szCs w:val="24"/>
        </w:rPr>
        <w:t>一个是普通大学的，不少是名校，</w:t>
      </w:r>
      <w:r w:rsidR="00DE2BCA" w:rsidRPr="00707A70">
        <w:rPr>
          <w:rFonts w:ascii="宋体" w:eastAsia="宋体" w:hAnsi="宋体" w:hint="eastAsia"/>
          <w:sz w:val="24"/>
          <w:szCs w:val="24"/>
        </w:rPr>
        <w:t>其他</w:t>
      </w:r>
      <w:r w:rsidR="003F5458" w:rsidRPr="00707A70">
        <w:rPr>
          <w:rFonts w:ascii="宋体" w:eastAsia="宋体" w:hAnsi="宋体" w:hint="eastAsia"/>
          <w:sz w:val="24"/>
          <w:szCs w:val="24"/>
        </w:rPr>
        <w:t>往往是</w:t>
      </w:r>
      <w:r w:rsidR="00F66FF5" w:rsidRPr="00707A70">
        <w:rPr>
          <w:rFonts w:ascii="宋体" w:eastAsia="宋体" w:hAnsi="宋体" w:hint="eastAsia"/>
          <w:sz w:val="24"/>
          <w:szCs w:val="24"/>
        </w:rPr>
        <w:t>军校</w:t>
      </w:r>
      <w:r w:rsidR="003F5458" w:rsidRPr="00707A70">
        <w:rPr>
          <w:rFonts w:ascii="宋体" w:eastAsia="宋体" w:hAnsi="宋体" w:hint="eastAsia"/>
          <w:sz w:val="24"/>
          <w:szCs w:val="24"/>
        </w:rPr>
        <w:t>有关军队和国防</w:t>
      </w:r>
      <w:r w:rsidR="00071A2F" w:rsidRPr="00707A70">
        <w:rPr>
          <w:rFonts w:ascii="宋体" w:eastAsia="宋体" w:hAnsi="宋体" w:hint="eastAsia"/>
          <w:sz w:val="24"/>
          <w:szCs w:val="24"/>
        </w:rPr>
        <w:t>建设</w:t>
      </w:r>
      <w:r w:rsidR="003F5458" w:rsidRPr="00707A70">
        <w:rPr>
          <w:rFonts w:ascii="宋体" w:eastAsia="宋体" w:hAnsi="宋体" w:hint="eastAsia"/>
          <w:sz w:val="24"/>
          <w:szCs w:val="24"/>
        </w:rPr>
        <w:t>的。没有硕士学位的寥寥无几，除医学、</w:t>
      </w:r>
      <w:r w:rsidR="00C124DE" w:rsidRPr="00707A70">
        <w:rPr>
          <w:rFonts w:ascii="宋体" w:eastAsia="宋体" w:hAnsi="宋体" w:hint="eastAsia"/>
          <w:sz w:val="24"/>
          <w:szCs w:val="24"/>
        </w:rPr>
        <w:t>军法</w:t>
      </w:r>
      <w:r w:rsidR="003F5458" w:rsidRPr="00707A70">
        <w:rPr>
          <w:rFonts w:ascii="宋体" w:eastAsia="宋体" w:hAnsi="宋体" w:hint="eastAsia"/>
          <w:sz w:val="24"/>
          <w:szCs w:val="24"/>
        </w:rPr>
        <w:t>等特业军官外，也很少有博士学位。</w:t>
      </w:r>
    </w:p>
    <w:p w14:paraId="32D6137C" w14:textId="77777777" w:rsidR="003F5458" w:rsidRPr="00707A70" w:rsidRDefault="003F5458" w:rsidP="00707A70">
      <w:pPr>
        <w:ind w:firstLine="480"/>
        <w:rPr>
          <w:rFonts w:ascii="宋体" w:eastAsia="宋体" w:hAnsi="宋体"/>
          <w:sz w:val="24"/>
          <w:szCs w:val="24"/>
        </w:rPr>
      </w:pPr>
      <w:r w:rsidRPr="00707A70">
        <w:rPr>
          <w:rFonts w:ascii="宋体" w:eastAsia="宋体" w:hAnsi="宋体" w:hint="eastAsia"/>
          <w:sz w:val="24"/>
          <w:szCs w:val="24"/>
        </w:rPr>
        <w:t>如</w:t>
      </w:r>
      <w:r w:rsidR="00D21603" w:rsidRPr="00707A70">
        <w:rPr>
          <w:rFonts w:ascii="宋体" w:eastAsia="宋体" w:hAnsi="宋体" w:hint="eastAsia"/>
          <w:sz w:val="24"/>
          <w:szCs w:val="24"/>
        </w:rPr>
        <w:t>现任</w:t>
      </w:r>
      <w:r w:rsidR="006E217F" w:rsidRPr="00707A70">
        <w:rPr>
          <w:rFonts w:ascii="宋体" w:eastAsia="宋体" w:hAnsi="宋体" w:hint="eastAsia"/>
          <w:sz w:val="24"/>
          <w:szCs w:val="24"/>
        </w:rPr>
        <w:t>陆军训练与条令司令部司令</w:t>
      </w:r>
      <w:r w:rsidR="006E217F" w:rsidRPr="00707A70">
        <w:rPr>
          <w:rFonts w:ascii="宋体" w:eastAsia="宋体" w:hAnsi="宋体"/>
          <w:sz w:val="24"/>
          <w:szCs w:val="24"/>
        </w:rPr>
        <w:t>大卫·</w:t>
      </w:r>
      <w:r w:rsidRPr="00707A70">
        <w:rPr>
          <w:rFonts w:ascii="宋体" w:eastAsia="宋体" w:hAnsi="宋体" w:hint="eastAsia"/>
          <w:sz w:val="24"/>
          <w:szCs w:val="24"/>
        </w:rPr>
        <w:t>珀金斯</w:t>
      </w:r>
      <w:r w:rsidR="006E217F" w:rsidRPr="00707A70">
        <w:rPr>
          <w:rFonts w:ascii="宋体" w:eastAsia="宋体" w:hAnsi="宋体" w:hint="eastAsia"/>
          <w:sz w:val="24"/>
          <w:szCs w:val="24"/>
        </w:rPr>
        <w:t>上将</w:t>
      </w:r>
      <w:r w:rsidRPr="00707A70">
        <w:rPr>
          <w:rFonts w:ascii="宋体" w:eastAsia="宋体" w:hAnsi="宋体" w:hint="eastAsia"/>
          <w:sz w:val="24"/>
          <w:szCs w:val="24"/>
        </w:rPr>
        <w:t>就有密歇根大学机械工程硕士；参联会主席</w:t>
      </w:r>
      <w:r w:rsidR="0067443E" w:rsidRPr="00707A70">
        <w:rPr>
          <w:rFonts w:ascii="宋体" w:eastAsia="宋体" w:hAnsi="宋体" w:hint="eastAsia"/>
          <w:sz w:val="24"/>
          <w:szCs w:val="24"/>
        </w:rPr>
        <w:t>马丁</w:t>
      </w:r>
      <w:r w:rsidR="0067443E" w:rsidRPr="00707A70">
        <w:rPr>
          <w:rFonts w:ascii="宋体" w:eastAsia="宋体" w:hAnsi="宋体"/>
          <w:sz w:val="24"/>
          <w:szCs w:val="24"/>
        </w:rPr>
        <w:t>·</w:t>
      </w:r>
      <w:r w:rsidRPr="00707A70">
        <w:rPr>
          <w:rFonts w:ascii="宋体" w:eastAsia="宋体" w:hAnsi="宋体" w:hint="eastAsia"/>
          <w:sz w:val="24"/>
          <w:szCs w:val="24"/>
        </w:rPr>
        <w:t>登普西</w:t>
      </w:r>
      <w:r w:rsidR="0067443E" w:rsidRPr="00707A70">
        <w:rPr>
          <w:rFonts w:ascii="宋体" w:eastAsia="宋体" w:hAnsi="宋体" w:hint="eastAsia"/>
          <w:sz w:val="24"/>
          <w:szCs w:val="24"/>
        </w:rPr>
        <w:t>上将</w:t>
      </w:r>
      <w:r w:rsidRPr="00707A70">
        <w:rPr>
          <w:rFonts w:ascii="宋体" w:eastAsia="宋体" w:hAnsi="宋体" w:hint="eastAsia"/>
          <w:sz w:val="24"/>
          <w:szCs w:val="24"/>
        </w:rPr>
        <w:t>有杜克大学的英语文学硕士和另外两个军校的硕士学位；太平洋司令部司令</w:t>
      </w:r>
      <w:r w:rsidR="00043C3C" w:rsidRPr="00707A70">
        <w:rPr>
          <w:rFonts w:ascii="宋体" w:eastAsia="宋体" w:hAnsi="宋体" w:hint="eastAsia"/>
          <w:sz w:val="24"/>
          <w:szCs w:val="24"/>
        </w:rPr>
        <w:t>萨缪尔</w:t>
      </w:r>
      <w:r w:rsidR="00043C3C" w:rsidRPr="00707A70">
        <w:rPr>
          <w:rFonts w:ascii="宋体" w:eastAsia="宋体" w:hAnsi="宋体"/>
          <w:sz w:val="24"/>
          <w:szCs w:val="24"/>
        </w:rPr>
        <w:t>·</w:t>
      </w:r>
      <w:r w:rsidRPr="00707A70">
        <w:rPr>
          <w:rFonts w:ascii="宋体" w:eastAsia="宋体" w:hAnsi="宋体" w:hint="eastAsia"/>
          <w:sz w:val="24"/>
          <w:szCs w:val="24"/>
        </w:rPr>
        <w:t>洛克利尔三世</w:t>
      </w:r>
      <w:r w:rsidR="00043C3C" w:rsidRPr="00707A70">
        <w:rPr>
          <w:rFonts w:ascii="宋体" w:eastAsia="宋体" w:hAnsi="宋体" w:hint="eastAsia"/>
          <w:sz w:val="24"/>
          <w:szCs w:val="24"/>
        </w:rPr>
        <w:t>上将</w:t>
      </w:r>
      <w:r w:rsidRPr="00707A70">
        <w:rPr>
          <w:rFonts w:ascii="宋体" w:eastAsia="宋体" w:hAnsi="宋体" w:hint="eastAsia"/>
          <w:sz w:val="24"/>
          <w:szCs w:val="24"/>
        </w:rPr>
        <w:t>有乔治华盛顿大学的公共管理硕士学位；</w:t>
      </w:r>
      <w:r w:rsidR="00C62789" w:rsidRPr="00707A70">
        <w:rPr>
          <w:rFonts w:ascii="宋体" w:eastAsia="宋体" w:hAnsi="宋体" w:hint="eastAsia"/>
          <w:sz w:val="24"/>
          <w:szCs w:val="24"/>
        </w:rPr>
        <w:t>前任</w:t>
      </w:r>
      <w:r w:rsidRPr="00707A70">
        <w:rPr>
          <w:rFonts w:ascii="宋体" w:eastAsia="宋体" w:hAnsi="宋体" w:hint="eastAsia"/>
          <w:sz w:val="24"/>
          <w:szCs w:val="24"/>
        </w:rPr>
        <w:t>运输司令部司令</w:t>
      </w:r>
      <w:r w:rsidR="00FA6E4A" w:rsidRPr="00707A70">
        <w:rPr>
          <w:rFonts w:ascii="宋体" w:eastAsia="宋体" w:hAnsi="宋体" w:hint="eastAsia"/>
          <w:sz w:val="24"/>
          <w:szCs w:val="24"/>
        </w:rPr>
        <w:t>威廉</w:t>
      </w:r>
      <w:r w:rsidR="00FA6E4A" w:rsidRPr="00707A70">
        <w:rPr>
          <w:rFonts w:ascii="宋体" w:eastAsia="宋体" w:hAnsi="宋体"/>
          <w:sz w:val="24"/>
          <w:szCs w:val="24"/>
        </w:rPr>
        <w:t>·</w:t>
      </w:r>
      <w:r w:rsidRPr="00707A70">
        <w:rPr>
          <w:rFonts w:ascii="宋体" w:eastAsia="宋体" w:hAnsi="宋体" w:hint="eastAsia"/>
          <w:sz w:val="24"/>
          <w:szCs w:val="24"/>
        </w:rPr>
        <w:t>弗雷泽三世</w:t>
      </w:r>
      <w:r w:rsidR="00FA6E4A" w:rsidRPr="00707A70">
        <w:rPr>
          <w:rFonts w:ascii="宋体" w:eastAsia="宋体" w:hAnsi="宋体" w:hint="eastAsia"/>
          <w:sz w:val="24"/>
          <w:szCs w:val="24"/>
        </w:rPr>
        <w:t>上将</w:t>
      </w:r>
      <w:r w:rsidRPr="00707A70">
        <w:rPr>
          <w:rFonts w:ascii="宋体" w:eastAsia="宋体" w:hAnsi="宋体" w:hint="eastAsia"/>
          <w:sz w:val="24"/>
          <w:szCs w:val="24"/>
        </w:rPr>
        <w:t>有北卡的信息系统理学硕士。</w:t>
      </w:r>
    </w:p>
    <w:p w14:paraId="59B63C42" w14:textId="77777777" w:rsidR="003F5458" w:rsidRPr="00707A70" w:rsidRDefault="003F5458" w:rsidP="00707A70">
      <w:pPr>
        <w:ind w:firstLine="480"/>
        <w:rPr>
          <w:rFonts w:ascii="宋体" w:eastAsia="宋体" w:hAnsi="宋体"/>
          <w:sz w:val="24"/>
          <w:szCs w:val="24"/>
        </w:rPr>
      </w:pPr>
      <w:r w:rsidRPr="00707A70">
        <w:rPr>
          <w:rFonts w:ascii="宋体" w:eastAsia="宋体" w:hAnsi="宋体" w:hint="eastAsia"/>
          <w:sz w:val="24"/>
          <w:szCs w:val="24"/>
        </w:rPr>
        <w:t>总体来说，美军军官受教育的机会非常多，升至上将，受教育的次数一般都</w:t>
      </w:r>
      <w:r w:rsidR="000B5272" w:rsidRPr="00707A70">
        <w:rPr>
          <w:rFonts w:ascii="宋体" w:eastAsia="宋体" w:hAnsi="宋体" w:hint="eastAsia"/>
          <w:sz w:val="24"/>
          <w:szCs w:val="24"/>
        </w:rPr>
        <w:t>在五</w:t>
      </w:r>
      <w:r w:rsidRPr="00707A70">
        <w:rPr>
          <w:rFonts w:ascii="宋体" w:eastAsia="宋体" w:hAnsi="宋体" w:hint="eastAsia"/>
          <w:sz w:val="24"/>
          <w:szCs w:val="24"/>
        </w:rPr>
        <w:t>次</w:t>
      </w:r>
      <w:r w:rsidR="000B5272" w:rsidRPr="00707A70">
        <w:rPr>
          <w:rFonts w:ascii="宋体" w:eastAsia="宋体" w:hAnsi="宋体" w:hint="eastAsia"/>
          <w:sz w:val="24"/>
          <w:szCs w:val="24"/>
        </w:rPr>
        <w:t>以上</w:t>
      </w:r>
      <w:r w:rsidRPr="00707A70">
        <w:rPr>
          <w:rFonts w:ascii="宋体" w:eastAsia="宋体" w:hAnsi="宋体" w:hint="eastAsia"/>
          <w:sz w:val="24"/>
          <w:szCs w:val="24"/>
        </w:rPr>
        <w:t>，教育的花样也比较多，普通大学的、军校的、函授的、研讨会、培训班还有和普通大学合作的教育。而且</w:t>
      </w:r>
      <w:r w:rsidR="00B3588B" w:rsidRPr="00707A70">
        <w:rPr>
          <w:rFonts w:ascii="宋体" w:eastAsia="宋体" w:hAnsi="宋体" w:hint="eastAsia"/>
          <w:sz w:val="24"/>
          <w:szCs w:val="24"/>
        </w:rPr>
        <w:t>联合作战</w:t>
      </w:r>
      <w:r w:rsidRPr="00707A70">
        <w:rPr>
          <w:rFonts w:ascii="宋体" w:eastAsia="宋体" w:hAnsi="宋体" w:hint="eastAsia"/>
          <w:sz w:val="24"/>
          <w:szCs w:val="24"/>
        </w:rPr>
        <w:t>方面的教育成为晋升的必备，如果不能完成联合军事教育经历，将不能担任联合职位，直接影响到晋升</w:t>
      </w:r>
      <w:r w:rsidR="005A663B" w:rsidRPr="00707A70">
        <w:rPr>
          <w:rFonts w:ascii="宋体" w:eastAsia="宋体" w:hAnsi="宋体" w:hint="eastAsia"/>
          <w:sz w:val="24"/>
          <w:szCs w:val="24"/>
        </w:rPr>
        <w:t>，</w:t>
      </w:r>
      <w:r w:rsidR="005A663B" w:rsidRPr="00707A70">
        <w:rPr>
          <w:rFonts w:ascii="宋体" w:eastAsia="宋体" w:hAnsi="宋体"/>
          <w:sz w:val="24"/>
          <w:szCs w:val="24"/>
        </w:rPr>
        <w:t>军事生涯最高只能到中校</w:t>
      </w:r>
      <w:r w:rsidR="005A663B" w:rsidRPr="00707A70">
        <w:rPr>
          <w:rFonts w:ascii="宋体" w:eastAsia="宋体" w:hAnsi="宋体" w:hint="eastAsia"/>
          <w:sz w:val="24"/>
          <w:szCs w:val="24"/>
        </w:rPr>
        <w:t>为止了</w:t>
      </w:r>
      <w:r w:rsidRPr="00707A70">
        <w:rPr>
          <w:rFonts w:ascii="宋体" w:eastAsia="宋体" w:hAnsi="宋体" w:hint="eastAsia"/>
          <w:sz w:val="24"/>
          <w:szCs w:val="24"/>
        </w:rPr>
        <w:t>。</w:t>
      </w:r>
    </w:p>
    <w:p w14:paraId="3F32A35E" w14:textId="77777777" w:rsidR="003F5458" w:rsidRPr="00AF5F64" w:rsidRDefault="00AF5F64" w:rsidP="00AF5F64">
      <w:pPr>
        <w:ind w:firstLine="482"/>
        <w:rPr>
          <w:rFonts w:ascii="宋体" w:eastAsia="宋体" w:hAnsi="宋体"/>
          <w:b/>
          <w:sz w:val="24"/>
          <w:szCs w:val="24"/>
        </w:rPr>
      </w:pPr>
      <w:r>
        <w:rPr>
          <w:rFonts w:ascii="宋体" w:eastAsia="宋体" w:hAnsi="宋体" w:hint="eastAsia"/>
          <w:b/>
          <w:sz w:val="24"/>
          <w:szCs w:val="24"/>
        </w:rPr>
        <w:t>4、</w:t>
      </w:r>
      <w:r w:rsidR="003F5458" w:rsidRPr="00AF5F64">
        <w:rPr>
          <w:rFonts w:ascii="宋体" w:eastAsia="宋体" w:hAnsi="宋体" w:hint="eastAsia"/>
          <w:b/>
          <w:sz w:val="24"/>
          <w:szCs w:val="24"/>
        </w:rPr>
        <w:t>必备联合岗位任职经历</w:t>
      </w:r>
    </w:p>
    <w:p w14:paraId="14B21C80" w14:textId="77777777" w:rsidR="003F5458" w:rsidRPr="00707A70" w:rsidRDefault="003F5458" w:rsidP="00707A70">
      <w:pPr>
        <w:ind w:firstLine="480"/>
        <w:rPr>
          <w:rFonts w:ascii="宋体" w:eastAsia="宋体" w:hAnsi="宋体"/>
          <w:sz w:val="24"/>
          <w:szCs w:val="24"/>
        </w:rPr>
      </w:pPr>
      <w:r w:rsidRPr="00707A70">
        <w:rPr>
          <w:rFonts w:ascii="宋体" w:eastAsia="宋体" w:hAnsi="宋体" w:hint="eastAsia"/>
          <w:sz w:val="24"/>
          <w:szCs w:val="24"/>
        </w:rPr>
        <w:t>美军中，联合岗位任职非常重要，1986年戈德华特-尼科尔斯国防重组法后，美军的联合作战理念得到了空前的加强，对联合军官的管理也更加明确，现在法典中明确规定不完成一个完整的联合军官任职不能晋升上校，将官期间不完成一个完整联合岗位任职，不能晋升上将，也不能担任各联合作战司令部司令，联合岗位任职经历成为晋升的硬条件。</w:t>
      </w:r>
    </w:p>
    <w:p w14:paraId="0FFC1BB1" w14:textId="77777777" w:rsidR="00E302B2" w:rsidRPr="00707A70" w:rsidRDefault="000E4B67" w:rsidP="00707A70">
      <w:pPr>
        <w:ind w:firstLine="480"/>
        <w:rPr>
          <w:rFonts w:ascii="宋体" w:eastAsia="宋体" w:hAnsi="宋体"/>
          <w:sz w:val="24"/>
          <w:szCs w:val="24"/>
        </w:rPr>
      </w:pPr>
      <w:r w:rsidRPr="00707A70">
        <w:rPr>
          <w:rFonts w:ascii="宋体" w:eastAsia="宋体" w:hAnsi="宋体" w:hint="eastAsia"/>
          <w:sz w:val="24"/>
          <w:szCs w:val="24"/>
        </w:rPr>
        <w:t>法律</w:t>
      </w:r>
      <w:r w:rsidR="003F5458" w:rsidRPr="00707A70">
        <w:rPr>
          <w:rFonts w:ascii="宋体" w:eastAsia="宋体" w:hAnsi="宋体" w:hint="eastAsia"/>
          <w:sz w:val="24"/>
          <w:szCs w:val="24"/>
        </w:rPr>
        <w:t>对于联合军官的晋升也有特别规定，</w:t>
      </w:r>
      <w:r w:rsidR="00154357" w:rsidRPr="00707A70">
        <w:rPr>
          <w:rFonts w:ascii="宋体" w:eastAsia="宋体" w:hAnsi="宋体" w:hint="eastAsia"/>
          <w:sz w:val="24"/>
          <w:szCs w:val="24"/>
        </w:rPr>
        <w:t>如联合职位军官晋升比例不得低于军种内，</w:t>
      </w:r>
      <w:r w:rsidR="00154357" w:rsidRPr="00707A70">
        <w:rPr>
          <w:rFonts w:ascii="宋体" w:eastAsia="宋体" w:hAnsi="宋体"/>
          <w:sz w:val="24"/>
          <w:szCs w:val="24"/>
        </w:rPr>
        <w:t>各军种部长有</w:t>
      </w:r>
      <w:r w:rsidR="00737B6E" w:rsidRPr="00707A70">
        <w:rPr>
          <w:rFonts w:ascii="宋体" w:eastAsia="宋体" w:hAnsi="宋体" w:hint="eastAsia"/>
          <w:sz w:val="24"/>
          <w:szCs w:val="24"/>
        </w:rPr>
        <w:t>责任</w:t>
      </w:r>
      <w:r w:rsidR="00154357" w:rsidRPr="00707A70">
        <w:rPr>
          <w:rFonts w:ascii="宋体" w:eastAsia="宋体" w:hAnsi="宋体"/>
          <w:sz w:val="24"/>
          <w:szCs w:val="24"/>
        </w:rPr>
        <w:t>推荐最好的军官担任</w:t>
      </w:r>
      <w:r w:rsidR="00154357" w:rsidRPr="00707A70">
        <w:rPr>
          <w:rFonts w:ascii="宋体" w:eastAsia="宋体" w:hAnsi="宋体" w:hint="eastAsia"/>
          <w:sz w:val="24"/>
          <w:szCs w:val="24"/>
        </w:rPr>
        <w:t>联合</w:t>
      </w:r>
      <w:r w:rsidR="00154357" w:rsidRPr="00707A70">
        <w:rPr>
          <w:rFonts w:ascii="宋体" w:eastAsia="宋体" w:hAnsi="宋体"/>
          <w:sz w:val="24"/>
          <w:szCs w:val="24"/>
        </w:rPr>
        <w:t>职位</w:t>
      </w:r>
      <w:r w:rsidR="00154357" w:rsidRPr="00707A70">
        <w:rPr>
          <w:rFonts w:ascii="宋体" w:eastAsia="宋体" w:hAnsi="宋体" w:hint="eastAsia"/>
          <w:sz w:val="24"/>
          <w:szCs w:val="24"/>
        </w:rPr>
        <w:t>。</w:t>
      </w:r>
      <w:r w:rsidR="00A77FCC" w:rsidRPr="00707A70">
        <w:rPr>
          <w:rFonts w:ascii="宋体" w:eastAsia="宋体" w:hAnsi="宋体" w:hint="eastAsia"/>
          <w:sz w:val="24"/>
          <w:szCs w:val="24"/>
        </w:rPr>
        <w:t>良好的</w:t>
      </w:r>
      <w:r w:rsidR="00A77FCC" w:rsidRPr="00707A70">
        <w:rPr>
          <w:rFonts w:ascii="宋体" w:eastAsia="宋体" w:hAnsi="宋体"/>
          <w:sz w:val="24"/>
          <w:szCs w:val="24"/>
        </w:rPr>
        <w:t>制度</w:t>
      </w:r>
      <w:r w:rsidR="00A77FCC" w:rsidRPr="00707A70">
        <w:rPr>
          <w:rFonts w:ascii="宋体" w:eastAsia="宋体" w:hAnsi="宋体" w:hint="eastAsia"/>
          <w:sz w:val="24"/>
          <w:szCs w:val="24"/>
        </w:rPr>
        <w:t>使得</w:t>
      </w:r>
      <w:r w:rsidR="003F5458" w:rsidRPr="00707A70">
        <w:rPr>
          <w:rFonts w:ascii="宋体" w:eastAsia="宋体" w:hAnsi="宋体" w:hint="eastAsia"/>
          <w:sz w:val="24"/>
          <w:szCs w:val="24"/>
        </w:rPr>
        <w:t>联合职位的军官前途看好，如历任联合参谋部主任的只有一人没有晋升上将，成为全军最炙手可热的中将职位</w:t>
      </w:r>
      <w:r w:rsidR="00DB114C" w:rsidRPr="00707A70">
        <w:rPr>
          <w:rFonts w:ascii="宋体" w:eastAsia="宋体" w:hAnsi="宋体" w:hint="eastAsia"/>
          <w:sz w:val="24"/>
          <w:szCs w:val="24"/>
        </w:rPr>
        <w:t>。</w:t>
      </w:r>
      <w:r w:rsidR="003668A7" w:rsidRPr="00707A70">
        <w:rPr>
          <w:rFonts w:ascii="宋体" w:eastAsia="宋体" w:hAnsi="宋体" w:hint="eastAsia"/>
          <w:sz w:val="24"/>
          <w:szCs w:val="24"/>
        </w:rPr>
        <w:t>在</w:t>
      </w:r>
      <w:r w:rsidR="003668A7" w:rsidRPr="00707A70">
        <w:rPr>
          <w:rFonts w:ascii="宋体" w:eastAsia="宋体" w:hAnsi="宋体"/>
          <w:sz w:val="24"/>
          <w:szCs w:val="24"/>
        </w:rPr>
        <w:t>硬条件和晋升优势两方面作用下，</w:t>
      </w:r>
      <w:r w:rsidR="00A83F42" w:rsidRPr="00707A70">
        <w:rPr>
          <w:rFonts w:ascii="宋体" w:eastAsia="宋体" w:hAnsi="宋体" w:hint="eastAsia"/>
          <w:sz w:val="24"/>
          <w:szCs w:val="24"/>
        </w:rPr>
        <w:t>联合岗位成为优秀军官向往之地，</w:t>
      </w:r>
      <w:r w:rsidR="00E302B2" w:rsidRPr="00707A70">
        <w:rPr>
          <w:rFonts w:ascii="宋体" w:eastAsia="宋体" w:hAnsi="宋体" w:hint="eastAsia"/>
          <w:sz w:val="24"/>
          <w:szCs w:val="24"/>
        </w:rPr>
        <w:t>从根本上保证了联合岗位军官的质量。</w:t>
      </w:r>
    </w:p>
    <w:p w14:paraId="55BF09D3" w14:textId="77777777" w:rsidR="00FC78DA" w:rsidRPr="00707A70" w:rsidRDefault="003F5458" w:rsidP="00707A70">
      <w:pPr>
        <w:ind w:firstLine="480"/>
        <w:rPr>
          <w:rFonts w:ascii="宋体" w:eastAsia="宋体" w:hAnsi="宋体"/>
          <w:sz w:val="24"/>
          <w:szCs w:val="24"/>
        </w:rPr>
      </w:pPr>
      <w:r w:rsidRPr="00707A70">
        <w:rPr>
          <w:rFonts w:ascii="宋体" w:eastAsia="宋体" w:hAnsi="宋体" w:hint="eastAsia"/>
          <w:sz w:val="24"/>
          <w:szCs w:val="24"/>
        </w:rPr>
        <w:t>国防部长</w:t>
      </w:r>
      <w:r w:rsidR="001E48AB" w:rsidRPr="00707A70">
        <w:rPr>
          <w:rFonts w:ascii="宋体" w:eastAsia="宋体" w:hAnsi="宋体" w:hint="eastAsia"/>
          <w:sz w:val="24"/>
          <w:szCs w:val="24"/>
        </w:rPr>
        <w:t>制定联合职位</w:t>
      </w:r>
      <w:r w:rsidR="00E302B2" w:rsidRPr="00707A70">
        <w:rPr>
          <w:rFonts w:ascii="宋体" w:eastAsia="宋体" w:hAnsi="宋体" w:hint="eastAsia"/>
          <w:sz w:val="24"/>
          <w:szCs w:val="24"/>
        </w:rPr>
        <w:t>名录</w:t>
      </w:r>
      <w:r w:rsidRPr="00707A70">
        <w:rPr>
          <w:rFonts w:ascii="宋体" w:eastAsia="宋体" w:hAnsi="宋体" w:hint="eastAsia"/>
          <w:sz w:val="24"/>
          <w:szCs w:val="24"/>
        </w:rPr>
        <w:t>，在此</w:t>
      </w:r>
      <w:r w:rsidR="00935777" w:rsidRPr="00707A70">
        <w:rPr>
          <w:rFonts w:ascii="宋体" w:eastAsia="宋体" w:hAnsi="宋体" w:hint="eastAsia"/>
          <w:sz w:val="24"/>
          <w:szCs w:val="24"/>
        </w:rPr>
        <w:t>名录</w:t>
      </w:r>
      <w:r w:rsidR="00B50413" w:rsidRPr="00707A70">
        <w:rPr>
          <w:rFonts w:ascii="宋体" w:eastAsia="宋体" w:hAnsi="宋体" w:hint="eastAsia"/>
          <w:sz w:val="24"/>
          <w:szCs w:val="24"/>
        </w:rPr>
        <w:t>上的才是联合职位</w:t>
      </w:r>
      <w:r w:rsidR="00F70445" w:rsidRPr="00707A70">
        <w:rPr>
          <w:rFonts w:ascii="宋体" w:eastAsia="宋体" w:hAnsi="宋体" w:hint="eastAsia"/>
          <w:sz w:val="24"/>
          <w:szCs w:val="24"/>
        </w:rPr>
        <w:t>，</w:t>
      </w:r>
      <w:r w:rsidRPr="00707A70">
        <w:rPr>
          <w:rFonts w:ascii="宋体" w:eastAsia="宋体" w:hAnsi="宋体" w:hint="eastAsia"/>
          <w:sz w:val="24"/>
          <w:szCs w:val="24"/>
        </w:rPr>
        <w:t>虽然没有具体看到这个联合职位清单，但就从简历情况大致可以总结，包含以下几类：联合参谋部的职位、各联合作战司令部的主官及参谋系统、国防部各下属部门、各国防部部长副部长或参联会主席的幕僚、美国驻外代表、一些联合作战部队的主要指挥官、在联合部队兼职军种部队指挥官等。</w:t>
      </w:r>
    </w:p>
    <w:p w14:paraId="1CE8CA28" w14:textId="77777777" w:rsidR="003F5458" w:rsidRPr="00707A70" w:rsidRDefault="001E48AB" w:rsidP="00707A70">
      <w:pPr>
        <w:ind w:firstLine="480"/>
        <w:rPr>
          <w:rFonts w:ascii="宋体" w:eastAsia="宋体" w:hAnsi="宋体"/>
          <w:sz w:val="24"/>
          <w:szCs w:val="24"/>
        </w:rPr>
      </w:pPr>
      <w:r w:rsidRPr="00707A70">
        <w:rPr>
          <w:rFonts w:ascii="宋体" w:eastAsia="宋体" w:hAnsi="宋体" w:hint="eastAsia"/>
          <w:sz w:val="24"/>
          <w:szCs w:val="24"/>
        </w:rPr>
        <w:t>美军的联合职务的概念</w:t>
      </w:r>
      <w:r w:rsidR="00FC78DA" w:rsidRPr="00707A70">
        <w:rPr>
          <w:rFonts w:ascii="宋体" w:eastAsia="宋体" w:hAnsi="宋体" w:hint="eastAsia"/>
          <w:sz w:val="24"/>
          <w:szCs w:val="24"/>
        </w:rPr>
        <w:t>有这么几方面需要特别指出</w:t>
      </w:r>
      <w:r w:rsidR="009A5CAD" w:rsidRPr="00707A70">
        <w:rPr>
          <w:rFonts w:ascii="宋体" w:eastAsia="宋体" w:hAnsi="宋体" w:hint="eastAsia"/>
          <w:sz w:val="24"/>
          <w:szCs w:val="24"/>
        </w:rPr>
        <w:t>：第一，联合</w:t>
      </w:r>
      <w:r w:rsidR="00F70445" w:rsidRPr="00707A70">
        <w:rPr>
          <w:rFonts w:ascii="宋体" w:eastAsia="宋体" w:hAnsi="宋体" w:hint="eastAsia"/>
          <w:sz w:val="24"/>
          <w:szCs w:val="24"/>
        </w:rPr>
        <w:t>不是</w:t>
      </w:r>
      <w:r w:rsidR="009A5CAD" w:rsidRPr="00707A70">
        <w:rPr>
          <w:rFonts w:ascii="宋体" w:eastAsia="宋体" w:hAnsi="宋体" w:hint="eastAsia"/>
          <w:sz w:val="24"/>
          <w:szCs w:val="24"/>
        </w:rPr>
        <w:t>军种融合，不是说陆军军官去海军代职、空军军官去海军陆军队挂</w:t>
      </w:r>
      <w:r w:rsidR="00FC78DA" w:rsidRPr="00707A70">
        <w:rPr>
          <w:rFonts w:ascii="宋体" w:eastAsia="宋体" w:hAnsi="宋体" w:hint="eastAsia"/>
          <w:sz w:val="24"/>
          <w:szCs w:val="24"/>
        </w:rPr>
        <w:t>职就是联合职位了，这</w:t>
      </w:r>
      <w:r w:rsidR="002A2A8A" w:rsidRPr="00707A70">
        <w:rPr>
          <w:rFonts w:ascii="宋体" w:eastAsia="宋体" w:hAnsi="宋体" w:hint="eastAsia"/>
          <w:sz w:val="24"/>
          <w:szCs w:val="24"/>
        </w:rPr>
        <w:t>种</w:t>
      </w:r>
      <w:r w:rsidR="002A2A8A" w:rsidRPr="00707A70">
        <w:rPr>
          <w:rFonts w:ascii="宋体" w:eastAsia="宋体" w:hAnsi="宋体"/>
          <w:sz w:val="24"/>
          <w:szCs w:val="24"/>
        </w:rPr>
        <w:t>情况在</w:t>
      </w:r>
      <w:r w:rsidR="00FC78DA" w:rsidRPr="00707A70">
        <w:rPr>
          <w:rFonts w:ascii="宋体" w:eastAsia="宋体" w:hAnsi="宋体" w:hint="eastAsia"/>
          <w:sz w:val="24"/>
          <w:szCs w:val="24"/>
        </w:rPr>
        <w:t>美军是完全不可能</w:t>
      </w:r>
      <w:r w:rsidR="00062D46" w:rsidRPr="00707A70">
        <w:rPr>
          <w:rFonts w:ascii="宋体" w:eastAsia="宋体" w:hAnsi="宋体" w:hint="eastAsia"/>
          <w:sz w:val="24"/>
          <w:szCs w:val="24"/>
        </w:rPr>
        <w:t>发生的</w:t>
      </w:r>
      <w:r w:rsidR="00FC78DA" w:rsidRPr="00707A70">
        <w:rPr>
          <w:rFonts w:ascii="宋体" w:eastAsia="宋体" w:hAnsi="宋体" w:hint="eastAsia"/>
          <w:sz w:val="24"/>
          <w:szCs w:val="24"/>
        </w:rPr>
        <w:t>，没</w:t>
      </w:r>
      <w:r w:rsidR="0044636A" w:rsidRPr="00707A70">
        <w:rPr>
          <w:rFonts w:ascii="宋体" w:eastAsia="宋体" w:hAnsi="宋体" w:hint="eastAsia"/>
          <w:sz w:val="24"/>
          <w:szCs w:val="24"/>
        </w:rPr>
        <w:t>有</w:t>
      </w:r>
      <w:r w:rsidR="00FC78DA" w:rsidRPr="00707A70">
        <w:rPr>
          <w:rFonts w:ascii="宋体" w:eastAsia="宋体" w:hAnsi="宋体" w:hint="eastAsia"/>
          <w:sz w:val="24"/>
          <w:szCs w:val="24"/>
        </w:rPr>
        <w:t>任何军官能够跨军种任职，但跨军种受教育是</w:t>
      </w:r>
      <w:r w:rsidR="00895B20" w:rsidRPr="00707A70">
        <w:rPr>
          <w:rFonts w:ascii="宋体" w:eastAsia="宋体" w:hAnsi="宋体" w:hint="eastAsia"/>
          <w:sz w:val="24"/>
          <w:szCs w:val="24"/>
        </w:rPr>
        <w:t>允许</w:t>
      </w:r>
      <w:r w:rsidR="00895B20" w:rsidRPr="00707A70">
        <w:rPr>
          <w:rFonts w:ascii="宋体" w:eastAsia="宋体" w:hAnsi="宋体"/>
          <w:sz w:val="24"/>
          <w:szCs w:val="24"/>
        </w:rPr>
        <w:t>的</w:t>
      </w:r>
      <w:r w:rsidR="00FC78DA" w:rsidRPr="00707A70">
        <w:rPr>
          <w:rFonts w:ascii="宋体" w:eastAsia="宋体" w:hAnsi="宋体" w:hint="eastAsia"/>
          <w:sz w:val="24"/>
          <w:szCs w:val="24"/>
        </w:rPr>
        <w:t>；第二，联合职位不是兼职、代职、挂职，而是实实在在的任职，虽然美军也有兼职的军官，如第8</w:t>
      </w:r>
      <w:r w:rsidR="00136923" w:rsidRPr="00707A70">
        <w:rPr>
          <w:rFonts w:ascii="宋体" w:eastAsia="宋体" w:hAnsi="宋体" w:hint="eastAsia"/>
          <w:sz w:val="24"/>
          <w:szCs w:val="24"/>
        </w:rPr>
        <w:t>集团军司令兼驻韩美军参谋长，</w:t>
      </w:r>
      <w:r w:rsidR="00136923" w:rsidRPr="00707A70">
        <w:rPr>
          <w:rFonts w:ascii="宋体" w:eastAsia="宋体" w:hAnsi="宋体"/>
          <w:sz w:val="24"/>
          <w:szCs w:val="24"/>
        </w:rPr>
        <w:t>第</w:t>
      </w:r>
      <w:r w:rsidR="00136923" w:rsidRPr="00707A70">
        <w:rPr>
          <w:rFonts w:ascii="宋体" w:eastAsia="宋体" w:hAnsi="宋体" w:hint="eastAsia"/>
          <w:sz w:val="24"/>
          <w:szCs w:val="24"/>
        </w:rPr>
        <w:t>5航空队</w:t>
      </w:r>
      <w:r w:rsidR="00136923" w:rsidRPr="00707A70">
        <w:rPr>
          <w:rFonts w:ascii="宋体" w:eastAsia="宋体" w:hAnsi="宋体"/>
          <w:sz w:val="24"/>
          <w:szCs w:val="24"/>
        </w:rPr>
        <w:t>司令兼任驻日美军司令等，</w:t>
      </w:r>
      <w:r w:rsidR="00FC78DA" w:rsidRPr="00707A70">
        <w:rPr>
          <w:rFonts w:ascii="宋体" w:eastAsia="宋体" w:hAnsi="宋体" w:hint="eastAsia"/>
          <w:sz w:val="24"/>
          <w:szCs w:val="24"/>
        </w:rPr>
        <w:t>但联合职位</w:t>
      </w:r>
      <w:r w:rsidR="007F2A2B" w:rsidRPr="00707A70">
        <w:rPr>
          <w:rFonts w:ascii="宋体" w:eastAsia="宋体" w:hAnsi="宋体" w:hint="eastAsia"/>
          <w:sz w:val="24"/>
          <w:szCs w:val="24"/>
        </w:rPr>
        <w:t>主要</w:t>
      </w:r>
      <w:r w:rsidR="00326760" w:rsidRPr="00707A70">
        <w:rPr>
          <w:rFonts w:ascii="宋体" w:eastAsia="宋体" w:hAnsi="宋体" w:hint="eastAsia"/>
          <w:sz w:val="24"/>
          <w:szCs w:val="24"/>
        </w:rPr>
        <w:t>专职</w:t>
      </w:r>
      <w:r w:rsidR="00A2088C" w:rsidRPr="00707A70">
        <w:rPr>
          <w:rFonts w:ascii="宋体" w:eastAsia="宋体" w:hAnsi="宋体" w:hint="eastAsia"/>
          <w:sz w:val="24"/>
          <w:szCs w:val="24"/>
        </w:rPr>
        <w:t>，兼职</w:t>
      </w:r>
      <w:r w:rsidR="00A2088C" w:rsidRPr="00707A70">
        <w:rPr>
          <w:rFonts w:ascii="宋体" w:eastAsia="宋体" w:hAnsi="宋体"/>
          <w:sz w:val="24"/>
          <w:szCs w:val="24"/>
        </w:rPr>
        <w:t>的情况主要是出于减少职务考虑的</w:t>
      </w:r>
      <w:r w:rsidR="00FC78DA" w:rsidRPr="00707A70">
        <w:rPr>
          <w:rFonts w:ascii="宋体" w:eastAsia="宋体" w:hAnsi="宋体" w:hint="eastAsia"/>
          <w:sz w:val="24"/>
          <w:szCs w:val="24"/>
        </w:rPr>
        <w:t>。</w:t>
      </w:r>
    </w:p>
    <w:p w14:paraId="29A02697" w14:textId="77777777" w:rsidR="003F5458" w:rsidRPr="00AF5F64" w:rsidRDefault="00AF5F64" w:rsidP="00AF5F64">
      <w:pPr>
        <w:ind w:firstLine="482"/>
        <w:rPr>
          <w:rFonts w:ascii="宋体" w:eastAsia="宋体" w:hAnsi="宋体"/>
          <w:b/>
          <w:sz w:val="24"/>
          <w:szCs w:val="24"/>
        </w:rPr>
      </w:pPr>
      <w:r>
        <w:rPr>
          <w:rFonts w:ascii="宋体" w:eastAsia="宋体" w:hAnsi="宋体" w:hint="eastAsia"/>
          <w:b/>
          <w:sz w:val="24"/>
          <w:szCs w:val="24"/>
        </w:rPr>
        <w:t>二、美军人事安排的优</w:t>
      </w:r>
      <w:r w:rsidR="003F5458" w:rsidRPr="00AF5F64">
        <w:rPr>
          <w:rFonts w:ascii="宋体" w:eastAsia="宋体" w:hAnsi="宋体" w:hint="eastAsia"/>
          <w:b/>
          <w:sz w:val="24"/>
          <w:szCs w:val="24"/>
        </w:rPr>
        <w:t>点</w:t>
      </w:r>
    </w:p>
    <w:p w14:paraId="7FF54252" w14:textId="77777777" w:rsidR="003F5458" w:rsidRPr="00707A70" w:rsidRDefault="003F5458" w:rsidP="00707A70">
      <w:pPr>
        <w:ind w:firstLine="480"/>
        <w:rPr>
          <w:rFonts w:ascii="宋体" w:eastAsia="宋体" w:hAnsi="宋体"/>
          <w:sz w:val="24"/>
          <w:szCs w:val="24"/>
        </w:rPr>
      </w:pPr>
      <w:r w:rsidRPr="00707A70">
        <w:rPr>
          <w:rFonts w:ascii="宋体" w:eastAsia="宋体" w:hAnsi="宋体" w:hint="eastAsia"/>
          <w:sz w:val="24"/>
          <w:szCs w:val="24"/>
        </w:rPr>
        <w:t>美军如此人事安排，有这么几方面好的效果</w:t>
      </w:r>
      <w:r w:rsidR="00AF5F64">
        <w:rPr>
          <w:rFonts w:ascii="宋体" w:eastAsia="宋体" w:hAnsi="宋体" w:hint="eastAsia"/>
          <w:sz w:val="24"/>
          <w:szCs w:val="24"/>
        </w:rPr>
        <w:t>：</w:t>
      </w:r>
    </w:p>
    <w:p w14:paraId="7EFE5153" w14:textId="77777777" w:rsidR="003F5458" w:rsidRPr="00AF5F64" w:rsidRDefault="00AF5F64" w:rsidP="00AF5F64">
      <w:pPr>
        <w:ind w:firstLine="482"/>
        <w:rPr>
          <w:rFonts w:ascii="宋体" w:eastAsia="宋体" w:hAnsi="宋体"/>
          <w:b/>
          <w:sz w:val="24"/>
          <w:szCs w:val="24"/>
        </w:rPr>
      </w:pPr>
      <w:r>
        <w:rPr>
          <w:rFonts w:ascii="宋体" w:eastAsia="宋体" w:hAnsi="宋体" w:hint="eastAsia"/>
          <w:b/>
          <w:sz w:val="24"/>
          <w:szCs w:val="24"/>
        </w:rPr>
        <w:t>1、</w:t>
      </w:r>
      <w:r w:rsidR="003F5458" w:rsidRPr="00AF5F64">
        <w:rPr>
          <w:rFonts w:ascii="宋体" w:eastAsia="宋体" w:hAnsi="宋体" w:hint="eastAsia"/>
          <w:b/>
          <w:sz w:val="24"/>
          <w:szCs w:val="24"/>
        </w:rPr>
        <w:t>避免职业疲态</w:t>
      </w:r>
    </w:p>
    <w:p w14:paraId="7D82E1FF" w14:textId="77777777" w:rsidR="003F5458" w:rsidRPr="00707A70" w:rsidRDefault="003F5458" w:rsidP="00707A70">
      <w:pPr>
        <w:ind w:firstLine="480"/>
        <w:rPr>
          <w:rFonts w:ascii="宋体" w:eastAsia="宋体" w:hAnsi="宋体"/>
          <w:sz w:val="24"/>
          <w:szCs w:val="24"/>
        </w:rPr>
      </w:pPr>
      <w:r w:rsidRPr="00707A70">
        <w:rPr>
          <w:rFonts w:ascii="宋体" w:eastAsia="宋体" w:hAnsi="宋体" w:hint="eastAsia"/>
          <w:sz w:val="24"/>
          <w:szCs w:val="24"/>
        </w:rPr>
        <w:t>有关研究结果显示，也从我自身或实际观察，刚到新的工作岗位会积极学习、尽职尽责、严于律己，连续3年就会有明显的疲态，表现为得过且过、不思进取，甚至变成老油条，偷奸耍滑。这种状态对于常年处理规则问题的职位来说</w:t>
      </w:r>
      <w:r w:rsidR="005F0479" w:rsidRPr="00707A70">
        <w:rPr>
          <w:rFonts w:ascii="宋体" w:eastAsia="宋体" w:hAnsi="宋体" w:hint="eastAsia"/>
          <w:sz w:val="24"/>
          <w:szCs w:val="24"/>
        </w:rPr>
        <w:t>，</w:t>
      </w:r>
      <w:r w:rsidR="005F0479" w:rsidRPr="00707A70">
        <w:rPr>
          <w:rFonts w:ascii="宋体" w:eastAsia="宋体" w:hAnsi="宋体"/>
          <w:sz w:val="24"/>
          <w:szCs w:val="24"/>
        </w:rPr>
        <w:t>负面</w:t>
      </w:r>
      <w:r w:rsidRPr="00707A70">
        <w:rPr>
          <w:rFonts w:ascii="宋体" w:eastAsia="宋体" w:hAnsi="宋体" w:hint="eastAsia"/>
          <w:sz w:val="24"/>
          <w:szCs w:val="24"/>
        </w:rPr>
        <w:t>影响可以通过一些措施降到最低，但对于军官，尤其是指挥官，需要在突发情况下或压力下能迅速做出正确的决定，这种职业疲态是非常有害的。美军能够促进军官的快速轮岗，基本上不到3年就把军官换到新的工作岗位，军官队伍可以说是常换常新，最大限度避免疲态的出现。</w:t>
      </w:r>
    </w:p>
    <w:p w14:paraId="2124F5CA" w14:textId="77777777" w:rsidR="003F5458" w:rsidRPr="00AF5F64" w:rsidRDefault="00AF5F64" w:rsidP="00AF5F64">
      <w:pPr>
        <w:ind w:firstLine="482"/>
        <w:rPr>
          <w:rFonts w:ascii="宋体" w:eastAsia="宋体" w:hAnsi="宋体"/>
          <w:b/>
          <w:sz w:val="24"/>
          <w:szCs w:val="24"/>
        </w:rPr>
      </w:pPr>
      <w:r>
        <w:rPr>
          <w:rFonts w:ascii="宋体" w:eastAsia="宋体" w:hAnsi="宋体" w:hint="eastAsia"/>
          <w:b/>
          <w:sz w:val="24"/>
          <w:szCs w:val="24"/>
        </w:rPr>
        <w:t>2、</w:t>
      </w:r>
      <w:r w:rsidR="003F5458" w:rsidRPr="00AF5F64">
        <w:rPr>
          <w:rFonts w:ascii="宋体" w:eastAsia="宋体" w:hAnsi="宋体" w:hint="eastAsia"/>
          <w:b/>
          <w:sz w:val="24"/>
          <w:szCs w:val="24"/>
        </w:rPr>
        <w:t>提高军官</w:t>
      </w:r>
      <w:commentRangeStart w:id="37"/>
      <w:r w:rsidR="003F5458" w:rsidRPr="00AF5F64">
        <w:rPr>
          <w:rFonts w:ascii="宋体" w:eastAsia="宋体" w:hAnsi="宋体" w:hint="eastAsia"/>
          <w:b/>
          <w:sz w:val="24"/>
          <w:szCs w:val="24"/>
        </w:rPr>
        <w:t>素质</w:t>
      </w:r>
      <w:commentRangeEnd w:id="37"/>
      <w:r w:rsidR="0032156F">
        <w:rPr>
          <w:rStyle w:val="a7"/>
        </w:rPr>
        <w:commentReference w:id="37"/>
      </w:r>
    </w:p>
    <w:p w14:paraId="21F60D7E" w14:textId="77777777" w:rsidR="003F5458" w:rsidRPr="00707A70" w:rsidRDefault="003F5458" w:rsidP="00707A70">
      <w:pPr>
        <w:ind w:firstLine="480"/>
        <w:rPr>
          <w:rFonts w:ascii="宋体" w:eastAsia="宋体" w:hAnsi="宋体"/>
          <w:sz w:val="24"/>
          <w:szCs w:val="24"/>
        </w:rPr>
      </w:pPr>
      <w:r w:rsidRPr="00707A70">
        <w:rPr>
          <w:rFonts w:ascii="宋体" w:eastAsia="宋体" w:hAnsi="宋体" w:hint="eastAsia"/>
          <w:sz w:val="24"/>
          <w:szCs w:val="24"/>
        </w:rPr>
        <w:t>能在部队、机关、高级官员、院校等不同类型的不同单位间轮换任职，对军官的素质提升非常有好处。常年在同一单一工作，看到的、经历的、处理的总是老问题，眼界闭塞、思想僵化。而美军军官需要在基层任职，也能在国防部、军种部等高级机关担任参谋，也会有幸为高级军官担任幕僚。这样</w:t>
      </w:r>
      <w:r w:rsidR="00326760" w:rsidRPr="00707A70">
        <w:rPr>
          <w:rFonts w:ascii="宋体" w:eastAsia="宋体" w:hAnsi="宋体" w:hint="eastAsia"/>
          <w:sz w:val="24"/>
          <w:szCs w:val="24"/>
        </w:rPr>
        <w:t>的</w:t>
      </w:r>
      <w:r w:rsidRPr="00707A70">
        <w:rPr>
          <w:rFonts w:ascii="宋体" w:eastAsia="宋体" w:hAnsi="宋体" w:hint="eastAsia"/>
          <w:sz w:val="24"/>
          <w:szCs w:val="24"/>
        </w:rPr>
        <w:t>经历可以叫下接地气、上达天庭，见多识广</w:t>
      </w:r>
      <w:r w:rsidR="00576EF8" w:rsidRPr="00707A70">
        <w:rPr>
          <w:rFonts w:ascii="宋体" w:eastAsia="宋体" w:hAnsi="宋体" w:hint="eastAsia"/>
          <w:sz w:val="24"/>
          <w:szCs w:val="24"/>
        </w:rPr>
        <w:t>、</w:t>
      </w:r>
      <w:r w:rsidR="00576EF8" w:rsidRPr="00707A70">
        <w:rPr>
          <w:rFonts w:ascii="宋体" w:eastAsia="宋体" w:hAnsi="宋体"/>
          <w:sz w:val="24"/>
          <w:szCs w:val="24"/>
        </w:rPr>
        <w:t>阅历丰富</w:t>
      </w:r>
      <w:r w:rsidRPr="00707A70">
        <w:rPr>
          <w:rFonts w:ascii="宋体" w:eastAsia="宋体" w:hAnsi="宋体" w:hint="eastAsia"/>
          <w:sz w:val="24"/>
          <w:szCs w:val="24"/>
        </w:rPr>
        <w:t>，势必思维的广度和宽度要超出履历单一的干部，试想如果</w:t>
      </w:r>
      <w:r w:rsidR="00654A54" w:rsidRPr="00707A70">
        <w:rPr>
          <w:rFonts w:ascii="宋体" w:eastAsia="宋体" w:hAnsi="宋体" w:hint="eastAsia"/>
          <w:sz w:val="24"/>
          <w:szCs w:val="24"/>
        </w:rPr>
        <w:t>每位军官</w:t>
      </w:r>
      <w:r w:rsidRPr="00707A70">
        <w:rPr>
          <w:rFonts w:ascii="宋体" w:eastAsia="宋体" w:hAnsi="宋体" w:hint="eastAsia"/>
          <w:sz w:val="24"/>
          <w:szCs w:val="24"/>
        </w:rPr>
        <w:t>都是这样</w:t>
      </w:r>
      <w:r w:rsidR="00326760" w:rsidRPr="00707A70">
        <w:rPr>
          <w:rFonts w:ascii="宋体" w:eastAsia="宋体" w:hAnsi="宋体" w:hint="eastAsia"/>
          <w:sz w:val="24"/>
          <w:szCs w:val="24"/>
        </w:rPr>
        <w:t>历练</w:t>
      </w:r>
      <w:r w:rsidRPr="00707A70">
        <w:rPr>
          <w:rFonts w:ascii="宋体" w:eastAsia="宋体" w:hAnsi="宋体" w:hint="eastAsia"/>
          <w:sz w:val="24"/>
          <w:szCs w:val="24"/>
        </w:rPr>
        <w:t>出来的，整体的军官队伍又</w:t>
      </w:r>
      <w:r w:rsidR="00F650DA" w:rsidRPr="00707A70">
        <w:rPr>
          <w:rFonts w:ascii="宋体" w:eastAsia="宋体" w:hAnsi="宋体" w:hint="eastAsia"/>
          <w:sz w:val="24"/>
          <w:szCs w:val="24"/>
        </w:rPr>
        <w:t>怎样</w:t>
      </w:r>
      <w:r w:rsidRPr="00707A70">
        <w:rPr>
          <w:rFonts w:ascii="宋体" w:eastAsia="宋体" w:hAnsi="宋体" w:hint="eastAsia"/>
          <w:sz w:val="24"/>
          <w:szCs w:val="24"/>
        </w:rPr>
        <w:t>是一番情景。</w:t>
      </w:r>
    </w:p>
    <w:p w14:paraId="77705CB5" w14:textId="77777777" w:rsidR="003F5458" w:rsidRPr="00AF5F64" w:rsidRDefault="00AF5F64" w:rsidP="00AF5F64">
      <w:pPr>
        <w:ind w:firstLine="482"/>
        <w:rPr>
          <w:rFonts w:ascii="宋体" w:eastAsia="宋体" w:hAnsi="宋体"/>
          <w:b/>
          <w:sz w:val="24"/>
          <w:szCs w:val="24"/>
        </w:rPr>
      </w:pPr>
      <w:r>
        <w:rPr>
          <w:rFonts w:ascii="宋体" w:eastAsia="宋体" w:hAnsi="宋体" w:hint="eastAsia"/>
          <w:b/>
          <w:sz w:val="24"/>
          <w:szCs w:val="24"/>
        </w:rPr>
        <w:t>3、</w:t>
      </w:r>
      <w:r w:rsidR="003F5458" w:rsidRPr="00AF5F64">
        <w:rPr>
          <w:rFonts w:ascii="宋体" w:eastAsia="宋体" w:hAnsi="宋体" w:hint="eastAsia"/>
          <w:b/>
          <w:sz w:val="24"/>
          <w:szCs w:val="24"/>
        </w:rPr>
        <w:t>避免小山头、理顺指挥链</w:t>
      </w:r>
    </w:p>
    <w:p w14:paraId="2CA185F7" w14:textId="77777777" w:rsidR="003F5458" w:rsidRPr="00707A70" w:rsidRDefault="003F5458" w:rsidP="00707A70">
      <w:pPr>
        <w:ind w:firstLine="480"/>
        <w:rPr>
          <w:rFonts w:ascii="宋体" w:eastAsia="宋体" w:hAnsi="宋体"/>
          <w:sz w:val="24"/>
          <w:szCs w:val="24"/>
        </w:rPr>
      </w:pPr>
      <w:r w:rsidRPr="00707A70">
        <w:rPr>
          <w:rFonts w:ascii="宋体" w:eastAsia="宋体" w:hAnsi="宋体" w:hint="eastAsia"/>
          <w:sz w:val="24"/>
          <w:szCs w:val="24"/>
        </w:rPr>
        <w:t>军官长期在一个单位任职，他的切身利益往往是自己小单位在维护的，如分房、奖金等，与更上级的单位关系不大，如果一个单位的有军官能晋升，那么下级军官可以依次晋升，逐渐形成了老领导</w:t>
      </w:r>
      <w:r w:rsidR="00DC71AA" w:rsidRPr="00707A70">
        <w:rPr>
          <w:rFonts w:ascii="宋体" w:eastAsia="宋体" w:hAnsi="宋体" w:hint="eastAsia"/>
          <w:sz w:val="24"/>
          <w:szCs w:val="24"/>
        </w:rPr>
        <w:t>带</w:t>
      </w:r>
      <w:r w:rsidRPr="00707A70">
        <w:rPr>
          <w:rFonts w:ascii="宋体" w:eastAsia="宋体" w:hAnsi="宋体" w:hint="eastAsia"/>
          <w:sz w:val="24"/>
          <w:szCs w:val="24"/>
        </w:rPr>
        <w:t>老部下的特殊关系网，</w:t>
      </w:r>
      <w:r w:rsidR="001D338C" w:rsidRPr="00707A70">
        <w:rPr>
          <w:rFonts w:ascii="宋体" w:eastAsia="宋体" w:hAnsi="宋体" w:hint="eastAsia"/>
          <w:sz w:val="24"/>
          <w:szCs w:val="24"/>
        </w:rPr>
        <w:t>一荣俱荣、一损俱损，</w:t>
      </w:r>
      <w:r w:rsidRPr="00707A70">
        <w:rPr>
          <w:rFonts w:ascii="宋体" w:eastAsia="宋体" w:hAnsi="宋体" w:hint="eastAsia"/>
          <w:sz w:val="24"/>
          <w:szCs w:val="24"/>
        </w:rPr>
        <w:t>正所谓关系</w:t>
      </w:r>
      <w:r w:rsidR="00DE7927" w:rsidRPr="00707A70">
        <w:rPr>
          <w:rFonts w:ascii="宋体" w:eastAsia="宋体" w:hAnsi="宋体" w:hint="eastAsia"/>
          <w:sz w:val="24"/>
          <w:szCs w:val="24"/>
        </w:rPr>
        <w:t>好办事</w:t>
      </w:r>
      <w:r w:rsidRPr="00707A70">
        <w:rPr>
          <w:rFonts w:ascii="宋体" w:eastAsia="宋体" w:hAnsi="宋体" w:hint="eastAsia"/>
          <w:sz w:val="24"/>
          <w:szCs w:val="24"/>
        </w:rPr>
        <w:t>，久而久之</w:t>
      </w:r>
      <w:r w:rsidR="002161B3" w:rsidRPr="00707A70">
        <w:rPr>
          <w:rFonts w:ascii="宋体" w:eastAsia="宋体" w:hAnsi="宋体" w:hint="eastAsia"/>
          <w:sz w:val="24"/>
          <w:szCs w:val="24"/>
        </w:rPr>
        <w:t>小山头就会林立</w:t>
      </w:r>
      <w:r w:rsidR="001D338C" w:rsidRPr="00707A70">
        <w:rPr>
          <w:rFonts w:ascii="宋体" w:eastAsia="宋体" w:hAnsi="宋体" w:hint="eastAsia"/>
          <w:sz w:val="24"/>
          <w:szCs w:val="24"/>
        </w:rPr>
        <w:t>。这样</w:t>
      </w:r>
      <w:r w:rsidR="001D338C" w:rsidRPr="00707A70">
        <w:rPr>
          <w:rFonts w:ascii="宋体" w:eastAsia="宋体" w:hAnsi="宋体"/>
          <w:sz w:val="24"/>
          <w:szCs w:val="24"/>
        </w:rPr>
        <w:t>的环境中，</w:t>
      </w:r>
      <w:r w:rsidRPr="00707A70">
        <w:rPr>
          <w:rFonts w:ascii="宋体" w:eastAsia="宋体" w:hAnsi="宋体" w:hint="eastAsia"/>
          <w:sz w:val="24"/>
          <w:szCs w:val="24"/>
        </w:rPr>
        <w:t>在一些特定的时候，</w:t>
      </w:r>
      <w:r w:rsidR="00F03CCA" w:rsidRPr="00707A70">
        <w:rPr>
          <w:rFonts w:ascii="宋体" w:eastAsia="宋体" w:hAnsi="宋体" w:hint="eastAsia"/>
          <w:sz w:val="24"/>
          <w:szCs w:val="24"/>
        </w:rPr>
        <w:t>军官</w:t>
      </w:r>
      <w:r w:rsidR="00F03CCA" w:rsidRPr="00707A70">
        <w:rPr>
          <w:rFonts w:ascii="宋体" w:eastAsia="宋体" w:hAnsi="宋体"/>
          <w:sz w:val="24"/>
          <w:szCs w:val="24"/>
        </w:rPr>
        <w:t>们</w:t>
      </w:r>
      <w:r w:rsidR="009C0787" w:rsidRPr="00707A70">
        <w:rPr>
          <w:rFonts w:ascii="宋体" w:eastAsia="宋体" w:hAnsi="宋体" w:hint="eastAsia"/>
          <w:sz w:val="24"/>
          <w:szCs w:val="24"/>
        </w:rPr>
        <w:t>会</w:t>
      </w:r>
      <w:r w:rsidRPr="00707A70">
        <w:rPr>
          <w:rFonts w:ascii="宋体" w:eastAsia="宋体" w:hAnsi="宋体" w:hint="eastAsia"/>
          <w:sz w:val="24"/>
          <w:szCs w:val="24"/>
        </w:rPr>
        <w:t>倾向于维护自身的利益，而</w:t>
      </w:r>
      <w:proofErr w:type="gramStart"/>
      <w:r w:rsidRPr="00707A70">
        <w:rPr>
          <w:rFonts w:ascii="宋体" w:eastAsia="宋体" w:hAnsi="宋体" w:hint="eastAsia"/>
          <w:sz w:val="24"/>
          <w:szCs w:val="24"/>
        </w:rPr>
        <w:t>置整体</w:t>
      </w:r>
      <w:proofErr w:type="gramEnd"/>
      <w:r w:rsidRPr="00707A70">
        <w:rPr>
          <w:rFonts w:ascii="宋体" w:eastAsia="宋体" w:hAnsi="宋体" w:hint="eastAsia"/>
          <w:sz w:val="24"/>
          <w:szCs w:val="24"/>
        </w:rPr>
        <w:t>利益于不顾，指挥链</w:t>
      </w:r>
      <w:r w:rsidR="002161B3" w:rsidRPr="00707A70">
        <w:rPr>
          <w:rFonts w:ascii="宋体" w:eastAsia="宋体" w:hAnsi="宋体" w:hint="eastAsia"/>
          <w:sz w:val="24"/>
          <w:szCs w:val="24"/>
        </w:rPr>
        <w:t>就</w:t>
      </w:r>
      <w:r w:rsidRPr="00707A70">
        <w:rPr>
          <w:rFonts w:ascii="宋体" w:eastAsia="宋体" w:hAnsi="宋体" w:hint="eastAsia"/>
          <w:sz w:val="24"/>
          <w:szCs w:val="24"/>
        </w:rPr>
        <w:t>不能顺畅运行，联合作战以及模块化部队等都不能顺利实现。</w:t>
      </w:r>
    </w:p>
    <w:p w14:paraId="4B9D1219" w14:textId="77777777" w:rsidR="003F5458" w:rsidRPr="00707A70" w:rsidRDefault="00E94411" w:rsidP="00707A70">
      <w:pPr>
        <w:ind w:firstLine="480"/>
        <w:rPr>
          <w:rFonts w:ascii="宋体" w:eastAsia="宋体" w:hAnsi="宋体"/>
          <w:sz w:val="24"/>
          <w:szCs w:val="24"/>
        </w:rPr>
      </w:pPr>
      <w:r w:rsidRPr="00707A70">
        <w:rPr>
          <w:rFonts w:ascii="宋体" w:eastAsia="宋体" w:hAnsi="宋体" w:hint="eastAsia"/>
          <w:sz w:val="24"/>
          <w:szCs w:val="24"/>
        </w:rPr>
        <w:t>美军中</w:t>
      </w:r>
      <w:r w:rsidR="003F5458" w:rsidRPr="00707A70">
        <w:rPr>
          <w:rFonts w:ascii="宋体" w:eastAsia="宋体" w:hAnsi="宋体" w:hint="eastAsia"/>
          <w:sz w:val="24"/>
          <w:szCs w:val="24"/>
        </w:rPr>
        <w:t>，我们如何说哪个军官是哪个部队出来的呢，又能说谁是机关出来的呢，</w:t>
      </w:r>
      <w:r w:rsidR="00F55119" w:rsidRPr="00707A70">
        <w:rPr>
          <w:rFonts w:ascii="宋体" w:eastAsia="宋体" w:hAnsi="宋体" w:hint="eastAsia"/>
          <w:sz w:val="24"/>
          <w:szCs w:val="24"/>
        </w:rPr>
        <w:t>谁</w:t>
      </w:r>
      <w:r w:rsidR="00F55119" w:rsidRPr="00707A70">
        <w:rPr>
          <w:rFonts w:ascii="宋体" w:eastAsia="宋体" w:hAnsi="宋体"/>
          <w:sz w:val="24"/>
          <w:szCs w:val="24"/>
        </w:rPr>
        <w:t>是基层</w:t>
      </w:r>
      <w:r w:rsidR="00AF5F64">
        <w:rPr>
          <w:rFonts w:ascii="宋体" w:eastAsia="宋体" w:hAnsi="宋体" w:hint="eastAsia"/>
          <w:sz w:val="24"/>
          <w:szCs w:val="24"/>
        </w:rPr>
        <w:t>升</w:t>
      </w:r>
      <w:r w:rsidR="00F55119" w:rsidRPr="00707A70">
        <w:rPr>
          <w:rFonts w:ascii="宋体" w:eastAsia="宋体" w:hAnsi="宋体"/>
          <w:sz w:val="24"/>
          <w:szCs w:val="24"/>
        </w:rPr>
        <w:t>上来的</w:t>
      </w:r>
      <w:r w:rsidR="00F55119" w:rsidRPr="00707A70">
        <w:rPr>
          <w:rFonts w:ascii="宋体" w:eastAsia="宋体" w:hAnsi="宋体" w:hint="eastAsia"/>
          <w:sz w:val="24"/>
          <w:szCs w:val="24"/>
        </w:rPr>
        <w:t>？</w:t>
      </w:r>
      <w:r w:rsidR="006157CB" w:rsidRPr="00707A70">
        <w:rPr>
          <w:rFonts w:ascii="宋体" w:eastAsia="宋体" w:hAnsi="宋体" w:hint="eastAsia"/>
          <w:sz w:val="24"/>
          <w:szCs w:val="24"/>
        </w:rPr>
        <w:t>根本不可能见到任何一个军官的任期经历始终在一个单位或一个系统</w:t>
      </w:r>
      <w:r w:rsidR="003F5458" w:rsidRPr="00707A70">
        <w:rPr>
          <w:rFonts w:ascii="宋体" w:eastAsia="宋体" w:hAnsi="宋体" w:hint="eastAsia"/>
          <w:sz w:val="24"/>
          <w:szCs w:val="24"/>
        </w:rPr>
        <w:t>。军官能在不同的单位交叉任职，而不是固定在一个单位，就没有</w:t>
      </w:r>
      <w:r w:rsidR="00551F5B" w:rsidRPr="00707A70">
        <w:rPr>
          <w:rFonts w:ascii="宋体" w:eastAsia="宋体" w:hAnsi="宋体" w:hint="eastAsia"/>
          <w:sz w:val="24"/>
          <w:szCs w:val="24"/>
        </w:rPr>
        <w:t>任何</w:t>
      </w:r>
      <w:r w:rsidR="002D25BE" w:rsidRPr="00707A70">
        <w:rPr>
          <w:rFonts w:ascii="宋体" w:eastAsia="宋体" w:hAnsi="宋体" w:hint="eastAsia"/>
          <w:sz w:val="24"/>
          <w:szCs w:val="24"/>
        </w:rPr>
        <w:t>理由</w:t>
      </w:r>
      <w:r w:rsidR="003F5458" w:rsidRPr="00707A70">
        <w:rPr>
          <w:rFonts w:ascii="宋体" w:eastAsia="宋体" w:hAnsi="宋体" w:hint="eastAsia"/>
          <w:sz w:val="24"/>
          <w:szCs w:val="24"/>
        </w:rPr>
        <w:t>维护一个特定单位的私利，到一个职位，</w:t>
      </w:r>
      <w:r w:rsidR="007F453E" w:rsidRPr="00707A70">
        <w:rPr>
          <w:rFonts w:ascii="宋体" w:eastAsia="宋体" w:hAnsi="宋体" w:hint="eastAsia"/>
          <w:sz w:val="24"/>
          <w:szCs w:val="24"/>
        </w:rPr>
        <w:t>就</w:t>
      </w:r>
      <w:r w:rsidR="003F5458" w:rsidRPr="00707A70">
        <w:rPr>
          <w:rFonts w:ascii="宋体" w:eastAsia="宋体" w:hAnsi="宋体" w:hint="eastAsia"/>
          <w:sz w:val="24"/>
          <w:szCs w:val="24"/>
        </w:rPr>
        <w:t>依该职位的法定职责和</w:t>
      </w:r>
      <w:r w:rsidR="00150AA6" w:rsidRPr="00707A70">
        <w:rPr>
          <w:rFonts w:ascii="宋体" w:eastAsia="宋体" w:hAnsi="宋体" w:hint="eastAsia"/>
          <w:sz w:val="24"/>
          <w:szCs w:val="24"/>
        </w:rPr>
        <w:t>正常</w:t>
      </w:r>
      <w:r w:rsidR="00D67F41" w:rsidRPr="00707A70">
        <w:rPr>
          <w:rFonts w:ascii="宋体" w:eastAsia="宋体" w:hAnsi="宋体" w:hint="eastAsia"/>
          <w:sz w:val="24"/>
          <w:szCs w:val="24"/>
        </w:rPr>
        <w:t>领导关系开展工作，小山头</w:t>
      </w:r>
      <w:r w:rsidR="003F5458" w:rsidRPr="00707A70">
        <w:rPr>
          <w:rFonts w:ascii="宋体" w:eastAsia="宋体" w:hAnsi="宋体" w:hint="eastAsia"/>
          <w:sz w:val="24"/>
          <w:szCs w:val="24"/>
        </w:rPr>
        <w:t>不易形成和做大，没有山头，服从命令、听从指挥、令行禁止才能</w:t>
      </w:r>
      <w:r w:rsidR="00260EF1" w:rsidRPr="00707A70">
        <w:rPr>
          <w:rFonts w:ascii="宋体" w:eastAsia="宋体" w:hAnsi="宋体" w:hint="eastAsia"/>
          <w:sz w:val="24"/>
          <w:szCs w:val="24"/>
        </w:rPr>
        <w:t>真正</w:t>
      </w:r>
      <w:r w:rsidR="003F5458" w:rsidRPr="00707A70">
        <w:rPr>
          <w:rFonts w:ascii="宋体" w:eastAsia="宋体" w:hAnsi="宋体" w:hint="eastAsia"/>
          <w:sz w:val="24"/>
          <w:szCs w:val="24"/>
        </w:rPr>
        <w:t>成为自觉行动。</w:t>
      </w:r>
    </w:p>
    <w:p w14:paraId="63CC19DA" w14:textId="77777777" w:rsidR="003F5458" w:rsidRPr="00AF5F64" w:rsidRDefault="00AF5F64" w:rsidP="00AF5F64">
      <w:pPr>
        <w:ind w:firstLine="482"/>
        <w:rPr>
          <w:rFonts w:ascii="宋体" w:eastAsia="宋体" w:hAnsi="宋体"/>
          <w:b/>
          <w:sz w:val="24"/>
          <w:szCs w:val="24"/>
        </w:rPr>
      </w:pPr>
      <w:r w:rsidRPr="00AF5F64">
        <w:rPr>
          <w:rFonts w:ascii="宋体" w:eastAsia="宋体" w:hAnsi="宋体" w:hint="eastAsia"/>
          <w:b/>
          <w:sz w:val="24"/>
          <w:szCs w:val="24"/>
        </w:rPr>
        <w:t>三、美军</w:t>
      </w:r>
      <w:r>
        <w:rPr>
          <w:rFonts w:ascii="宋体" w:eastAsia="宋体" w:hAnsi="宋体" w:hint="eastAsia"/>
          <w:b/>
          <w:sz w:val="24"/>
          <w:szCs w:val="24"/>
        </w:rPr>
        <w:t>轮岗</w:t>
      </w:r>
      <w:r w:rsidRPr="00AF5F64">
        <w:rPr>
          <w:rFonts w:ascii="宋体" w:eastAsia="宋体" w:hAnsi="宋体" w:hint="eastAsia"/>
          <w:b/>
          <w:sz w:val="24"/>
          <w:szCs w:val="24"/>
        </w:rPr>
        <w:t>的</w:t>
      </w:r>
      <w:r w:rsidR="003F5458" w:rsidRPr="00AF5F64">
        <w:rPr>
          <w:rFonts w:ascii="宋体" w:eastAsia="宋体" w:hAnsi="宋体" w:hint="eastAsia"/>
          <w:b/>
          <w:sz w:val="24"/>
          <w:szCs w:val="24"/>
        </w:rPr>
        <w:t>条件</w:t>
      </w:r>
      <w:r>
        <w:rPr>
          <w:rFonts w:ascii="宋体" w:eastAsia="宋体" w:hAnsi="宋体" w:hint="eastAsia"/>
          <w:b/>
          <w:sz w:val="24"/>
          <w:szCs w:val="24"/>
        </w:rPr>
        <w:t>保障</w:t>
      </w:r>
    </w:p>
    <w:p w14:paraId="2808B90E" w14:textId="77777777" w:rsidR="003F5458" w:rsidRPr="00707A70" w:rsidRDefault="003F5458" w:rsidP="00707A70">
      <w:pPr>
        <w:ind w:firstLine="480"/>
        <w:rPr>
          <w:rFonts w:ascii="宋体" w:eastAsia="宋体" w:hAnsi="宋体"/>
          <w:sz w:val="24"/>
          <w:szCs w:val="24"/>
        </w:rPr>
      </w:pPr>
      <w:r w:rsidRPr="00707A70">
        <w:rPr>
          <w:rFonts w:ascii="宋体" w:eastAsia="宋体" w:hAnsi="宋体" w:hint="eastAsia"/>
          <w:sz w:val="24"/>
          <w:szCs w:val="24"/>
        </w:rPr>
        <w:t>以上对美军人事安排进行了总结，归纳了四方面的特点，但这四方面核心只有一个</w:t>
      </w:r>
      <w:r w:rsidR="0004544F" w:rsidRPr="00707A70">
        <w:rPr>
          <w:rFonts w:ascii="宋体" w:eastAsia="宋体" w:hAnsi="宋体" w:hint="eastAsia"/>
          <w:sz w:val="24"/>
          <w:szCs w:val="24"/>
        </w:rPr>
        <w:t>——军官</w:t>
      </w:r>
      <w:r w:rsidR="0004544F" w:rsidRPr="00707A70">
        <w:rPr>
          <w:rFonts w:ascii="宋体" w:eastAsia="宋体" w:hAnsi="宋体"/>
          <w:sz w:val="24"/>
          <w:szCs w:val="24"/>
        </w:rPr>
        <w:t>的流动性</w:t>
      </w:r>
      <w:r w:rsidR="008F15BD" w:rsidRPr="00707A70">
        <w:rPr>
          <w:rFonts w:ascii="宋体" w:eastAsia="宋体" w:hAnsi="宋体" w:hint="eastAsia"/>
          <w:sz w:val="24"/>
          <w:szCs w:val="24"/>
        </w:rPr>
        <w:t>，</w:t>
      </w:r>
      <w:r w:rsidRPr="00707A70">
        <w:rPr>
          <w:rFonts w:ascii="宋体" w:eastAsia="宋体" w:hAnsi="宋体" w:hint="eastAsia"/>
          <w:sz w:val="24"/>
          <w:szCs w:val="24"/>
        </w:rPr>
        <w:t>军官</w:t>
      </w:r>
      <w:r w:rsidR="008B221B" w:rsidRPr="00707A70">
        <w:rPr>
          <w:rFonts w:ascii="宋体" w:eastAsia="宋体" w:hAnsi="宋体" w:hint="eastAsia"/>
          <w:sz w:val="24"/>
          <w:szCs w:val="24"/>
        </w:rPr>
        <w:t>必须</w:t>
      </w:r>
      <w:r w:rsidRPr="00707A70">
        <w:rPr>
          <w:rFonts w:ascii="宋体" w:eastAsia="宋体" w:hAnsi="宋体" w:hint="eastAsia"/>
          <w:sz w:val="24"/>
          <w:szCs w:val="24"/>
        </w:rPr>
        <w:t>在不同部队、不同类型岗位不停轮换，</w:t>
      </w:r>
      <w:r w:rsidR="001A6128" w:rsidRPr="00707A70">
        <w:rPr>
          <w:rFonts w:ascii="宋体" w:eastAsia="宋体" w:hAnsi="宋体" w:hint="eastAsia"/>
          <w:sz w:val="24"/>
          <w:szCs w:val="24"/>
        </w:rPr>
        <w:t>而</w:t>
      </w:r>
      <w:r w:rsidRPr="00707A70">
        <w:rPr>
          <w:rFonts w:ascii="宋体" w:eastAsia="宋体" w:hAnsi="宋体" w:hint="eastAsia"/>
          <w:sz w:val="24"/>
          <w:szCs w:val="24"/>
        </w:rPr>
        <w:t>不能固定在一个部队，也不能固定在一个类型的岗位上。军官轮岗任职，看似简单，但如果没有必要的条件，实难做到。</w:t>
      </w:r>
    </w:p>
    <w:p w14:paraId="71B02766" w14:textId="77777777" w:rsidR="003F5458" w:rsidRPr="00AF5F64" w:rsidRDefault="00AF5F64" w:rsidP="00AF5F64">
      <w:pPr>
        <w:ind w:firstLine="482"/>
        <w:rPr>
          <w:rFonts w:ascii="宋体" w:eastAsia="宋体" w:hAnsi="宋体"/>
          <w:b/>
          <w:sz w:val="24"/>
          <w:szCs w:val="24"/>
        </w:rPr>
      </w:pPr>
      <w:r>
        <w:rPr>
          <w:rFonts w:ascii="宋体" w:eastAsia="宋体" w:hAnsi="宋体" w:hint="eastAsia"/>
          <w:b/>
          <w:sz w:val="24"/>
          <w:szCs w:val="24"/>
        </w:rPr>
        <w:t>1、</w:t>
      </w:r>
      <w:r w:rsidR="003F5458" w:rsidRPr="00AF5F64">
        <w:rPr>
          <w:rFonts w:ascii="宋体" w:eastAsia="宋体" w:hAnsi="宋体" w:hint="eastAsia"/>
          <w:b/>
          <w:sz w:val="24"/>
          <w:szCs w:val="24"/>
        </w:rPr>
        <w:t>后勤保障</w:t>
      </w:r>
    </w:p>
    <w:p w14:paraId="0DE461AE" w14:textId="77777777" w:rsidR="003F5458" w:rsidRPr="00707A70" w:rsidRDefault="003F5458" w:rsidP="00707A70">
      <w:pPr>
        <w:ind w:firstLine="480"/>
        <w:rPr>
          <w:rFonts w:ascii="宋体" w:eastAsia="宋体" w:hAnsi="宋体"/>
          <w:sz w:val="24"/>
          <w:szCs w:val="24"/>
        </w:rPr>
      </w:pPr>
      <w:r w:rsidRPr="00707A70">
        <w:rPr>
          <w:rFonts w:ascii="宋体" w:eastAsia="宋体" w:hAnsi="宋体" w:hint="eastAsia"/>
          <w:sz w:val="24"/>
          <w:szCs w:val="24"/>
        </w:rPr>
        <w:t>如果军官要轮换到一个新的单位任职，首先想到新单位有没有房子，房子条件怎么样；其次，家属的户口、就业怎么办；再次，孩子的上学怎么办；最后，待遇怎么样。</w:t>
      </w:r>
      <w:r w:rsidR="00167AA2" w:rsidRPr="00707A70">
        <w:rPr>
          <w:rFonts w:ascii="宋体" w:eastAsia="宋体" w:hAnsi="宋体" w:hint="eastAsia"/>
          <w:sz w:val="24"/>
          <w:szCs w:val="24"/>
        </w:rPr>
        <w:t>上述</w:t>
      </w:r>
      <w:r w:rsidR="00167AA2" w:rsidRPr="00707A70">
        <w:rPr>
          <w:rFonts w:ascii="宋体" w:eastAsia="宋体" w:hAnsi="宋体"/>
          <w:sz w:val="24"/>
          <w:szCs w:val="24"/>
        </w:rPr>
        <w:t>几方面是最要紧的</w:t>
      </w:r>
      <w:r w:rsidR="00167AA2" w:rsidRPr="00707A70">
        <w:rPr>
          <w:rFonts w:ascii="宋体" w:eastAsia="宋体" w:hAnsi="宋体" w:hint="eastAsia"/>
          <w:sz w:val="24"/>
          <w:szCs w:val="24"/>
        </w:rPr>
        <w:t>切身</w:t>
      </w:r>
      <w:r w:rsidR="00167AA2" w:rsidRPr="00707A70">
        <w:rPr>
          <w:rFonts w:ascii="宋体" w:eastAsia="宋体" w:hAnsi="宋体"/>
          <w:sz w:val="24"/>
          <w:szCs w:val="24"/>
        </w:rPr>
        <w:t>利益，</w:t>
      </w:r>
      <w:r w:rsidRPr="00707A70">
        <w:rPr>
          <w:rFonts w:ascii="宋体" w:eastAsia="宋体" w:hAnsi="宋体" w:hint="eastAsia"/>
          <w:sz w:val="24"/>
          <w:szCs w:val="24"/>
        </w:rPr>
        <w:t>如果没有一个令人满意的解决方案，恐怕换单位的工作很难做通</w:t>
      </w:r>
      <w:r w:rsidR="00160FA8" w:rsidRPr="00707A70">
        <w:rPr>
          <w:rFonts w:ascii="宋体" w:eastAsia="宋体" w:hAnsi="宋体" w:hint="eastAsia"/>
          <w:sz w:val="24"/>
          <w:szCs w:val="24"/>
        </w:rPr>
        <w:t>。</w:t>
      </w:r>
      <w:r w:rsidRPr="00707A70">
        <w:rPr>
          <w:rFonts w:ascii="宋体" w:eastAsia="宋体" w:hAnsi="宋体" w:hint="eastAsia"/>
          <w:sz w:val="24"/>
          <w:szCs w:val="24"/>
        </w:rPr>
        <w:t>我军</w:t>
      </w:r>
      <w:commentRangeStart w:id="38"/>
      <w:r w:rsidRPr="00707A70">
        <w:rPr>
          <w:rFonts w:ascii="宋体" w:eastAsia="宋体" w:hAnsi="宋体" w:hint="eastAsia"/>
          <w:sz w:val="24"/>
          <w:szCs w:val="24"/>
        </w:rPr>
        <w:t>现在</w:t>
      </w:r>
      <w:commentRangeEnd w:id="38"/>
      <w:r w:rsidR="0032156F">
        <w:rPr>
          <w:rStyle w:val="a7"/>
        </w:rPr>
        <w:commentReference w:id="38"/>
      </w:r>
      <w:r w:rsidRPr="00707A70">
        <w:rPr>
          <w:rFonts w:ascii="宋体" w:eastAsia="宋体" w:hAnsi="宋体" w:hint="eastAsia"/>
          <w:sz w:val="24"/>
          <w:szCs w:val="24"/>
        </w:rPr>
        <w:t>基本到</w:t>
      </w:r>
      <w:r w:rsidR="00135546" w:rsidRPr="00707A70">
        <w:rPr>
          <w:rFonts w:ascii="宋体" w:eastAsia="宋体" w:hAnsi="宋体" w:hint="eastAsia"/>
          <w:sz w:val="24"/>
          <w:szCs w:val="24"/>
        </w:rPr>
        <w:t>了师级干部才开始比较有规模的异地轮换，就是因为到了这个级别人数</w:t>
      </w:r>
      <w:r w:rsidRPr="00707A70">
        <w:rPr>
          <w:rFonts w:ascii="宋体" w:eastAsia="宋体" w:hAnsi="宋体" w:hint="eastAsia"/>
          <w:sz w:val="24"/>
          <w:szCs w:val="24"/>
        </w:rPr>
        <w:t>有限，子女基本上了大学，家属也都事业有成，</w:t>
      </w:r>
      <w:r w:rsidR="00655FAE" w:rsidRPr="00707A70">
        <w:rPr>
          <w:rFonts w:ascii="宋体" w:eastAsia="宋体" w:hAnsi="宋体" w:hint="eastAsia"/>
          <w:sz w:val="24"/>
          <w:szCs w:val="24"/>
        </w:rPr>
        <w:t>保障</w:t>
      </w:r>
      <w:r w:rsidR="00655FAE" w:rsidRPr="00707A70">
        <w:rPr>
          <w:rFonts w:ascii="宋体" w:eastAsia="宋体" w:hAnsi="宋体"/>
          <w:sz w:val="24"/>
          <w:szCs w:val="24"/>
        </w:rPr>
        <w:t>能力能够达到，</w:t>
      </w:r>
      <w:r w:rsidR="009B7D86" w:rsidRPr="00707A70">
        <w:rPr>
          <w:rFonts w:ascii="宋体" w:eastAsia="宋体" w:hAnsi="宋体" w:hint="eastAsia"/>
          <w:sz w:val="24"/>
          <w:szCs w:val="24"/>
        </w:rPr>
        <w:t>但若果把参与轮换的级别降低</w:t>
      </w:r>
      <w:r w:rsidR="006631A8" w:rsidRPr="00707A70">
        <w:rPr>
          <w:rFonts w:ascii="宋体" w:eastAsia="宋体" w:hAnsi="宋体" w:hint="eastAsia"/>
          <w:sz w:val="24"/>
          <w:szCs w:val="24"/>
        </w:rPr>
        <w:t>到</w:t>
      </w:r>
      <w:r w:rsidR="006631A8" w:rsidRPr="00707A70">
        <w:rPr>
          <w:rFonts w:ascii="宋体" w:eastAsia="宋体" w:hAnsi="宋体"/>
          <w:sz w:val="24"/>
          <w:szCs w:val="24"/>
        </w:rPr>
        <w:t>团职</w:t>
      </w:r>
      <w:r w:rsidR="009B7D86" w:rsidRPr="00707A70">
        <w:rPr>
          <w:rFonts w:ascii="宋体" w:eastAsia="宋体" w:hAnsi="宋体" w:hint="eastAsia"/>
          <w:sz w:val="24"/>
          <w:szCs w:val="24"/>
        </w:rPr>
        <w:t>，面临的保障压力就成倍</w:t>
      </w:r>
      <w:r w:rsidRPr="00707A70">
        <w:rPr>
          <w:rFonts w:ascii="宋体" w:eastAsia="宋体" w:hAnsi="宋体" w:hint="eastAsia"/>
          <w:sz w:val="24"/>
          <w:szCs w:val="24"/>
        </w:rPr>
        <w:t>增加。</w:t>
      </w:r>
    </w:p>
    <w:p w14:paraId="0D83F9CD" w14:textId="77777777" w:rsidR="003F5458" w:rsidRPr="00707A70" w:rsidRDefault="003F5458" w:rsidP="00707A70">
      <w:pPr>
        <w:ind w:firstLine="480"/>
        <w:rPr>
          <w:rFonts w:ascii="宋体" w:eastAsia="宋体" w:hAnsi="宋体"/>
          <w:sz w:val="24"/>
          <w:szCs w:val="24"/>
        </w:rPr>
      </w:pPr>
      <w:r w:rsidRPr="00707A70">
        <w:rPr>
          <w:rFonts w:ascii="宋体" w:eastAsia="宋体" w:hAnsi="宋体" w:hint="eastAsia"/>
          <w:sz w:val="24"/>
          <w:szCs w:val="24"/>
        </w:rPr>
        <w:t>而美军之所以能做到，有以下几个原因：第一，美国本来没有户口</w:t>
      </w:r>
      <w:r w:rsidR="009569D1" w:rsidRPr="00707A70">
        <w:rPr>
          <w:rFonts w:ascii="宋体" w:eastAsia="宋体" w:hAnsi="宋体" w:hint="eastAsia"/>
          <w:sz w:val="24"/>
          <w:szCs w:val="24"/>
        </w:rPr>
        <w:t>制度</w:t>
      </w:r>
      <w:r w:rsidRPr="00707A70">
        <w:rPr>
          <w:rFonts w:ascii="宋体" w:eastAsia="宋体" w:hAnsi="宋体" w:hint="eastAsia"/>
          <w:sz w:val="24"/>
          <w:szCs w:val="24"/>
        </w:rPr>
        <w:t>，</w:t>
      </w:r>
      <w:r w:rsidR="0093328C" w:rsidRPr="00707A70">
        <w:rPr>
          <w:rFonts w:ascii="宋体" w:eastAsia="宋体" w:hAnsi="宋体" w:hint="eastAsia"/>
          <w:sz w:val="24"/>
          <w:szCs w:val="24"/>
        </w:rPr>
        <w:t>享有</w:t>
      </w:r>
      <w:r w:rsidRPr="00707A70">
        <w:rPr>
          <w:rFonts w:ascii="宋体" w:eastAsia="宋体" w:hAnsi="宋体" w:hint="eastAsia"/>
          <w:sz w:val="24"/>
          <w:szCs w:val="24"/>
        </w:rPr>
        <w:t>自由迁徙的权利，迁徙对他们心理上造成的困扰</w:t>
      </w:r>
      <w:r w:rsidR="009A223D" w:rsidRPr="00707A70">
        <w:rPr>
          <w:rFonts w:ascii="宋体" w:eastAsia="宋体" w:hAnsi="宋体" w:hint="eastAsia"/>
          <w:sz w:val="24"/>
          <w:szCs w:val="24"/>
        </w:rPr>
        <w:t>有限</w:t>
      </w:r>
      <w:r w:rsidRPr="00707A70">
        <w:rPr>
          <w:rFonts w:ascii="宋体" w:eastAsia="宋体" w:hAnsi="宋体" w:hint="eastAsia"/>
          <w:sz w:val="24"/>
          <w:szCs w:val="24"/>
        </w:rPr>
        <w:t>；第二，美国从国防部到各个军种，对于家属的关怀法案、政策都非常齐全，法典中也有专门的章节</w:t>
      </w:r>
      <w:r w:rsidR="009F46E9" w:rsidRPr="00707A70">
        <w:rPr>
          <w:rFonts w:ascii="宋体" w:eastAsia="宋体" w:hAnsi="宋体" w:hint="eastAsia"/>
          <w:sz w:val="24"/>
          <w:szCs w:val="24"/>
        </w:rPr>
        <w:t>规范</w:t>
      </w:r>
      <w:r w:rsidRPr="00707A70">
        <w:rPr>
          <w:rFonts w:ascii="宋体" w:eastAsia="宋体" w:hAnsi="宋体" w:hint="eastAsia"/>
          <w:sz w:val="24"/>
          <w:szCs w:val="24"/>
        </w:rPr>
        <w:t>，</w:t>
      </w:r>
      <w:r w:rsidR="008A781D" w:rsidRPr="00707A70">
        <w:rPr>
          <w:rFonts w:ascii="宋体" w:eastAsia="宋体" w:hAnsi="宋体" w:hint="eastAsia"/>
          <w:sz w:val="24"/>
          <w:szCs w:val="24"/>
        </w:rPr>
        <w:t>在</w:t>
      </w:r>
      <w:r w:rsidRPr="00707A70">
        <w:rPr>
          <w:rFonts w:ascii="宋体" w:eastAsia="宋体" w:hAnsi="宋体" w:hint="eastAsia"/>
          <w:sz w:val="24"/>
          <w:szCs w:val="24"/>
        </w:rPr>
        <w:t>空军基地中，从出生到12岁各个不同年龄阶段都有专门的保障机构在</w:t>
      </w:r>
      <w:proofErr w:type="gramStart"/>
      <w:r w:rsidR="000E7499" w:rsidRPr="00707A70">
        <w:rPr>
          <w:rFonts w:ascii="宋体" w:eastAsia="宋体" w:hAnsi="宋体" w:hint="eastAsia"/>
          <w:sz w:val="24"/>
          <w:szCs w:val="24"/>
        </w:rPr>
        <w:t>做实施</w:t>
      </w:r>
      <w:proofErr w:type="gramEnd"/>
      <w:r w:rsidR="000E7499" w:rsidRPr="00707A70">
        <w:rPr>
          <w:rFonts w:ascii="宋体" w:eastAsia="宋体" w:hAnsi="宋体"/>
          <w:sz w:val="24"/>
          <w:szCs w:val="24"/>
        </w:rPr>
        <w:t>相应的</w:t>
      </w:r>
      <w:r w:rsidR="000E7499" w:rsidRPr="00707A70">
        <w:rPr>
          <w:rFonts w:ascii="宋体" w:eastAsia="宋体" w:hAnsi="宋体" w:hint="eastAsia"/>
          <w:sz w:val="24"/>
          <w:szCs w:val="24"/>
        </w:rPr>
        <w:t>儿童</w:t>
      </w:r>
      <w:r w:rsidR="000E7499" w:rsidRPr="00707A70">
        <w:rPr>
          <w:rFonts w:ascii="宋体" w:eastAsia="宋体" w:hAnsi="宋体"/>
          <w:sz w:val="24"/>
          <w:szCs w:val="24"/>
        </w:rPr>
        <w:t>保障计划</w:t>
      </w:r>
      <w:r w:rsidRPr="00707A70">
        <w:rPr>
          <w:rFonts w:ascii="宋体" w:eastAsia="宋体" w:hAnsi="宋体" w:hint="eastAsia"/>
          <w:sz w:val="24"/>
          <w:szCs w:val="24"/>
        </w:rPr>
        <w:t>，住房虽然也是军官公寓，</w:t>
      </w:r>
      <w:r w:rsidR="00C870D5" w:rsidRPr="00707A70">
        <w:rPr>
          <w:rFonts w:ascii="宋体" w:eastAsia="宋体" w:hAnsi="宋体" w:hint="eastAsia"/>
          <w:sz w:val="24"/>
          <w:szCs w:val="24"/>
        </w:rPr>
        <w:t>但</w:t>
      </w:r>
      <w:r w:rsidRPr="00707A70">
        <w:rPr>
          <w:rFonts w:ascii="宋体" w:eastAsia="宋体" w:hAnsi="宋体" w:hint="eastAsia"/>
          <w:sz w:val="24"/>
          <w:szCs w:val="24"/>
        </w:rPr>
        <w:t>和美国社会</w:t>
      </w:r>
      <w:r w:rsidR="00781570" w:rsidRPr="00707A70">
        <w:rPr>
          <w:rFonts w:ascii="宋体" w:eastAsia="宋体" w:hAnsi="宋体" w:hint="eastAsia"/>
          <w:sz w:val="24"/>
          <w:szCs w:val="24"/>
        </w:rPr>
        <w:t>一般</w:t>
      </w:r>
      <w:r w:rsidR="00781570" w:rsidRPr="00707A70">
        <w:rPr>
          <w:rFonts w:ascii="宋体" w:eastAsia="宋体" w:hAnsi="宋体"/>
          <w:sz w:val="24"/>
          <w:szCs w:val="24"/>
        </w:rPr>
        <w:t>住房</w:t>
      </w:r>
      <w:r w:rsidRPr="00707A70">
        <w:rPr>
          <w:rFonts w:ascii="宋体" w:eastAsia="宋体" w:hAnsi="宋体" w:hint="eastAsia"/>
          <w:sz w:val="24"/>
          <w:szCs w:val="24"/>
        </w:rPr>
        <w:t>差别不大，家属就业也有相关的政策保障；第三，美国没有国家干部这么一说，只有政府雇员、法官等，政治领导都要通过竞选当选，</w:t>
      </w:r>
      <w:r w:rsidR="00FB392B" w:rsidRPr="00707A70">
        <w:rPr>
          <w:rFonts w:ascii="宋体" w:eastAsia="宋体" w:hAnsi="宋体" w:hint="eastAsia"/>
          <w:sz w:val="24"/>
          <w:szCs w:val="24"/>
        </w:rPr>
        <w:t>人人都要</w:t>
      </w:r>
      <w:r w:rsidR="00FB392B" w:rsidRPr="00707A70">
        <w:rPr>
          <w:rFonts w:ascii="宋体" w:eastAsia="宋体" w:hAnsi="宋体"/>
          <w:sz w:val="24"/>
          <w:szCs w:val="24"/>
        </w:rPr>
        <w:t>面临职业竞争</w:t>
      </w:r>
      <w:r w:rsidRPr="00707A70">
        <w:rPr>
          <w:rFonts w:ascii="宋体" w:eastAsia="宋体" w:hAnsi="宋体" w:hint="eastAsia"/>
          <w:sz w:val="24"/>
          <w:szCs w:val="24"/>
        </w:rPr>
        <w:t>，公平竞争</w:t>
      </w:r>
      <w:r w:rsidR="00284193" w:rsidRPr="00707A70">
        <w:rPr>
          <w:rFonts w:ascii="宋体" w:eastAsia="宋体" w:hAnsi="宋体" w:hint="eastAsia"/>
          <w:sz w:val="24"/>
          <w:szCs w:val="24"/>
        </w:rPr>
        <w:t>保证</w:t>
      </w:r>
      <w:r w:rsidR="00284193" w:rsidRPr="00707A70">
        <w:rPr>
          <w:rFonts w:ascii="宋体" w:eastAsia="宋体" w:hAnsi="宋体"/>
          <w:sz w:val="24"/>
          <w:szCs w:val="24"/>
        </w:rPr>
        <w:t>了</w:t>
      </w:r>
      <w:r w:rsidRPr="00707A70">
        <w:rPr>
          <w:rFonts w:ascii="宋体" w:eastAsia="宋体" w:hAnsi="宋体" w:hint="eastAsia"/>
          <w:sz w:val="24"/>
          <w:szCs w:val="24"/>
        </w:rPr>
        <w:t>没有</w:t>
      </w:r>
      <w:r w:rsidR="00284193" w:rsidRPr="00707A70">
        <w:rPr>
          <w:rFonts w:ascii="宋体" w:eastAsia="宋体" w:hAnsi="宋体" w:hint="eastAsia"/>
          <w:sz w:val="24"/>
          <w:szCs w:val="24"/>
        </w:rPr>
        <w:t>人</w:t>
      </w:r>
      <w:r w:rsidR="00284193" w:rsidRPr="00707A70">
        <w:rPr>
          <w:rFonts w:ascii="宋体" w:eastAsia="宋体" w:hAnsi="宋体"/>
          <w:sz w:val="24"/>
          <w:szCs w:val="24"/>
        </w:rPr>
        <w:t>有</w:t>
      </w:r>
      <w:r w:rsidRPr="00707A70">
        <w:rPr>
          <w:rFonts w:ascii="宋体" w:eastAsia="宋体" w:hAnsi="宋体" w:hint="eastAsia"/>
          <w:sz w:val="24"/>
          <w:szCs w:val="24"/>
        </w:rPr>
        <w:t>非分之想，这样的环境下</w:t>
      </w:r>
      <w:r w:rsidR="009306FD" w:rsidRPr="00707A70">
        <w:rPr>
          <w:rFonts w:ascii="宋体" w:eastAsia="宋体" w:hAnsi="宋体" w:hint="eastAsia"/>
          <w:sz w:val="24"/>
          <w:szCs w:val="24"/>
        </w:rPr>
        <w:t>，</w:t>
      </w:r>
      <w:r w:rsidRPr="00707A70">
        <w:rPr>
          <w:rFonts w:ascii="宋体" w:eastAsia="宋体" w:hAnsi="宋体" w:hint="eastAsia"/>
          <w:sz w:val="24"/>
          <w:szCs w:val="24"/>
        </w:rPr>
        <w:t>对换工作的挑战有一定适应能力，减轻了家属换工作的心理压力；第四，美国宪法修正案中有平等保护条款，意味着从一个州到另外一个州，不会让你损失什么实质利益，也不会获得任何特殊利益，不像我们有北京户口考清华北大就容易得多，</w:t>
      </w:r>
      <w:r w:rsidR="00FD2495" w:rsidRPr="00707A70">
        <w:rPr>
          <w:rFonts w:ascii="宋体" w:eastAsia="宋体" w:hAnsi="宋体" w:hint="eastAsia"/>
          <w:sz w:val="24"/>
          <w:szCs w:val="24"/>
        </w:rPr>
        <w:t>上海</w:t>
      </w:r>
      <w:r w:rsidR="00FD2495" w:rsidRPr="00707A70">
        <w:rPr>
          <w:rFonts w:ascii="宋体" w:eastAsia="宋体" w:hAnsi="宋体"/>
          <w:sz w:val="24"/>
          <w:szCs w:val="24"/>
        </w:rPr>
        <w:t>户口上重点大学也容易得多，</w:t>
      </w:r>
      <w:r w:rsidRPr="00707A70">
        <w:rPr>
          <w:rFonts w:ascii="宋体" w:eastAsia="宋体" w:hAnsi="宋体" w:hint="eastAsia"/>
          <w:sz w:val="24"/>
          <w:szCs w:val="24"/>
        </w:rPr>
        <w:t>不同地域</w:t>
      </w:r>
      <w:r w:rsidR="002C2D30" w:rsidRPr="00707A70">
        <w:rPr>
          <w:rFonts w:ascii="宋体" w:eastAsia="宋体" w:hAnsi="宋体" w:hint="eastAsia"/>
          <w:sz w:val="24"/>
          <w:szCs w:val="24"/>
        </w:rPr>
        <w:t>间</w:t>
      </w:r>
      <w:r w:rsidRPr="00707A70">
        <w:rPr>
          <w:rFonts w:ascii="宋体" w:eastAsia="宋体" w:hAnsi="宋体" w:hint="eastAsia"/>
          <w:sz w:val="24"/>
          <w:szCs w:val="24"/>
        </w:rPr>
        <w:t>的平等待遇也减弱了轮换障碍。</w:t>
      </w:r>
    </w:p>
    <w:p w14:paraId="1B12D9AF" w14:textId="77777777" w:rsidR="003F5458" w:rsidRPr="00707A70" w:rsidRDefault="003F5458" w:rsidP="00707A70">
      <w:pPr>
        <w:ind w:firstLine="480"/>
        <w:rPr>
          <w:rFonts w:ascii="宋体" w:eastAsia="宋体" w:hAnsi="宋体"/>
          <w:sz w:val="24"/>
          <w:szCs w:val="24"/>
        </w:rPr>
      </w:pPr>
      <w:r w:rsidRPr="00707A70">
        <w:rPr>
          <w:rFonts w:ascii="宋体" w:eastAsia="宋体" w:hAnsi="宋体" w:hint="eastAsia"/>
          <w:sz w:val="24"/>
          <w:szCs w:val="24"/>
        </w:rPr>
        <w:t>总之，古语有之：兵马未动、粮草先行，看似一个简单的轮换问题，要</w:t>
      </w:r>
      <w:r w:rsidR="00BE54D4" w:rsidRPr="00707A70">
        <w:rPr>
          <w:rFonts w:ascii="宋体" w:eastAsia="宋体" w:hAnsi="宋体" w:hint="eastAsia"/>
          <w:sz w:val="24"/>
          <w:szCs w:val="24"/>
        </w:rPr>
        <w:t>涉及</w:t>
      </w:r>
      <w:r w:rsidRPr="00707A70">
        <w:rPr>
          <w:rFonts w:ascii="宋体" w:eastAsia="宋体" w:hAnsi="宋体" w:hint="eastAsia"/>
          <w:sz w:val="24"/>
          <w:szCs w:val="24"/>
        </w:rPr>
        <w:t>到整个社会体制和文化方方面面。</w:t>
      </w:r>
    </w:p>
    <w:p w14:paraId="3D35C87F" w14:textId="77777777" w:rsidR="003F5458" w:rsidRPr="00AF5F64" w:rsidRDefault="00AF5F64" w:rsidP="00AF5F64">
      <w:pPr>
        <w:ind w:firstLine="482"/>
        <w:rPr>
          <w:rFonts w:ascii="宋体" w:eastAsia="宋体" w:hAnsi="宋体"/>
          <w:b/>
          <w:sz w:val="24"/>
          <w:szCs w:val="24"/>
        </w:rPr>
      </w:pPr>
      <w:r>
        <w:rPr>
          <w:rFonts w:ascii="宋体" w:eastAsia="宋体" w:hAnsi="宋体" w:hint="eastAsia"/>
          <w:b/>
          <w:sz w:val="24"/>
          <w:szCs w:val="24"/>
        </w:rPr>
        <w:t>2、</w:t>
      </w:r>
      <w:r w:rsidR="003F5458" w:rsidRPr="00AF5F64">
        <w:rPr>
          <w:rFonts w:ascii="宋体" w:eastAsia="宋体" w:hAnsi="宋体" w:hint="eastAsia"/>
          <w:b/>
          <w:sz w:val="24"/>
          <w:szCs w:val="24"/>
        </w:rPr>
        <w:t>法治</w:t>
      </w:r>
      <w:commentRangeStart w:id="39"/>
      <w:r w:rsidR="003F5458" w:rsidRPr="00AF5F64">
        <w:rPr>
          <w:rFonts w:ascii="宋体" w:eastAsia="宋体" w:hAnsi="宋体" w:hint="eastAsia"/>
          <w:b/>
          <w:sz w:val="24"/>
          <w:szCs w:val="24"/>
        </w:rPr>
        <w:t>保障</w:t>
      </w:r>
      <w:commentRangeEnd w:id="39"/>
      <w:r w:rsidR="00064215">
        <w:rPr>
          <w:rStyle w:val="a7"/>
        </w:rPr>
        <w:commentReference w:id="39"/>
      </w:r>
    </w:p>
    <w:p w14:paraId="53597346" w14:textId="77777777" w:rsidR="003F5458" w:rsidRPr="00707A70" w:rsidRDefault="003F5458" w:rsidP="00707A70">
      <w:pPr>
        <w:ind w:firstLine="480"/>
        <w:rPr>
          <w:rFonts w:ascii="宋体" w:eastAsia="宋体" w:hAnsi="宋体"/>
          <w:sz w:val="24"/>
          <w:szCs w:val="24"/>
        </w:rPr>
      </w:pPr>
      <w:r w:rsidRPr="00707A70">
        <w:rPr>
          <w:rFonts w:ascii="宋体" w:eastAsia="宋体" w:hAnsi="宋体" w:hint="eastAsia"/>
          <w:sz w:val="24"/>
          <w:szCs w:val="24"/>
        </w:rPr>
        <w:t>众人皆知，职位对一个人的职业发展和社会认同有极大的影响，所以无论是军队还是地方，管干部的部门</w:t>
      </w:r>
      <w:r w:rsidR="0043069E" w:rsidRPr="00707A70">
        <w:rPr>
          <w:rFonts w:ascii="宋体" w:eastAsia="宋体" w:hAnsi="宋体" w:hint="eastAsia"/>
          <w:sz w:val="24"/>
          <w:szCs w:val="24"/>
        </w:rPr>
        <w:t>都是核心</w:t>
      </w:r>
      <w:r w:rsidR="0043069E" w:rsidRPr="00707A70">
        <w:rPr>
          <w:rFonts w:ascii="宋体" w:eastAsia="宋体" w:hAnsi="宋体"/>
          <w:sz w:val="24"/>
          <w:szCs w:val="24"/>
        </w:rPr>
        <w:t>部门</w:t>
      </w:r>
      <w:r w:rsidRPr="00707A70">
        <w:rPr>
          <w:rFonts w:ascii="宋体" w:eastAsia="宋体" w:hAnsi="宋体" w:hint="eastAsia"/>
          <w:sz w:val="24"/>
          <w:szCs w:val="24"/>
        </w:rPr>
        <w:t>，历来的腐败案件总少不了跑官要官买官卖官。全军范围内军官都需要流动，人事调动的权力如果不能依法运行，那腐败的风险将非常之大，弄不好</w:t>
      </w:r>
      <w:r w:rsidR="00D24F38" w:rsidRPr="00707A70">
        <w:rPr>
          <w:rFonts w:ascii="宋体" w:eastAsia="宋体" w:hAnsi="宋体" w:hint="eastAsia"/>
          <w:sz w:val="24"/>
          <w:szCs w:val="24"/>
        </w:rPr>
        <w:t>优点</w:t>
      </w:r>
      <w:r w:rsidRPr="00707A70">
        <w:rPr>
          <w:rFonts w:ascii="宋体" w:eastAsia="宋体" w:hAnsi="宋体" w:hint="eastAsia"/>
          <w:sz w:val="24"/>
          <w:szCs w:val="24"/>
        </w:rPr>
        <w:t>没体现出来，腐败问题倒</w:t>
      </w:r>
      <w:r w:rsidR="0075279F" w:rsidRPr="00707A70">
        <w:rPr>
          <w:rFonts w:ascii="宋体" w:eastAsia="宋体" w:hAnsi="宋体" w:hint="eastAsia"/>
          <w:sz w:val="24"/>
          <w:szCs w:val="24"/>
        </w:rPr>
        <w:t>反倒会</w:t>
      </w:r>
      <w:r w:rsidR="0075279F" w:rsidRPr="00707A70">
        <w:rPr>
          <w:rFonts w:ascii="宋体" w:eastAsia="宋体" w:hAnsi="宋体"/>
          <w:sz w:val="24"/>
          <w:szCs w:val="24"/>
        </w:rPr>
        <w:t>产生危害</w:t>
      </w:r>
      <w:r w:rsidRPr="00707A70">
        <w:rPr>
          <w:rFonts w:ascii="宋体" w:eastAsia="宋体" w:hAnsi="宋体" w:hint="eastAsia"/>
          <w:sz w:val="24"/>
          <w:szCs w:val="24"/>
        </w:rPr>
        <w:t>。所以，大规模的轮换任职如果没有必要的法制环境，是喜是忧</w:t>
      </w:r>
      <w:r w:rsidR="009C4813" w:rsidRPr="00707A70">
        <w:rPr>
          <w:rFonts w:ascii="宋体" w:eastAsia="宋体" w:hAnsi="宋体" w:hint="eastAsia"/>
          <w:sz w:val="24"/>
          <w:szCs w:val="24"/>
        </w:rPr>
        <w:t>尚难定论</w:t>
      </w:r>
      <w:r w:rsidRPr="00707A70">
        <w:rPr>
          <w:rFonts w:ascii="宋体" w:eastAsia="宋体" w:hAnsi="宋体" w:hint="eastAsia"/>
          <w:sz w:val="24"/>
          <w:szCs w:val="24"/>
        </w:rPr>
        <w:t>。</w:t>
      </w:r>
    </w:p>
    <w:p w14:paraId="29A814AE" w14:textId="77777777" w:rsidR="003F5458" w:rsidRPr="00AF5F64" w:rsidRDefault="00AF5F64" w:rsidP="00AF5F64">
      <w:pPr>
        <w:ind w:firstLine="482"/>
        <w:rPr>
          <w:rFonts w:ascii="宋体" w:eastAsia="宋体" w:hAnsi="宋体"/>
          <w:b/>
          <w:sz w:val="24"/>
          <w:szCs w:val="24"/>
        </w:rPr>
      </w:pPr>
      <w:r>
        <w:rPr>
          <w:rFonts w:ascii="宋体" w:eastAsia="宋体" w:hAnsi="宋体" w:hint="eastAsia"/>
          <w:b/>
          <w:sz w:val="24"/>
          <w:szCs w:val="24"/>
        </w:rPr>
        <w:t>3、</w:t>
      </w:r>
      <w:r w:rsidR="003F5458" w:rsidRPr="00AF5F64">
        <w:rPr>
          <w:rFonts w:ascii="宋体" w:eastAsia="宋体" w:hAnsi="宋体" w:hint="eastAsia"/>
          <w:b/>
          <w:sz w:val="24"/>
          <w:szCs w:val="24"/>
        </w:rPr>
        <w:t>专业素质的</w:t>
      </w:r>
      <w:commentRangeStart w:id="40"/>
      <w:r w:rsidR="003F5458" w:rsidRPr="00AF5F64">
        <w:rPr>
          <w:rFonts w:ascii="宋体" w:eastAsia="宋体" w:hAnsi="宋体" w:hint="eastAsia"/>
          <w:b/>
          <w:sz w:val="24"/>
          <w:szCs w:val="24"/>
        </w:rPr>
        <w:t>保障</w:t>
      </w:r>
      <w:commentRangeEnd w:id="40"/>
      <w:r w:rsidR="0032156F">
        <w:rPr>
          <w:rStyle w:val="a7"/>
        </w:rPr>
        <w:commentReference w:id="40"/>
      </w:r>
    </w:p>
    <w:p w14:paraId="302E1F4B" w14:textId="77777777" w:rsidR="003F5458" w:rsidRPr="00707A70" w:rsidRDefault="005B18DA" w:rsidP="00707A70">
      <w:pPr>
        <w:ind w:firstLine="480"/>
        <w:rPr>
          <w:rFonts w:ascii="宋体" w:eastAsia="宋体" w:hAnsi="宋体"/>
          <w:sz w:val="24"/>
          <w:szCs w:val="24"/>
        </w:rPr>
      </w:pPr>
      <w:r w:rsidRPr="00707A70">
        <w:rPr>
          <w:rFonts w:ascii="宋体" w:eastAsia="宋体" w:hAnsi="宋体" w:hint="eastAsia"/>
          <w:sz w:val="24"/>
          <w:szCs w:val="24"/>
        </w:rPr>
        <w:t>本人</w:t>
      </w:r>
      <w:r w:rsidR="003F5458" w:rsidRPr="00707A70">
        <w:rPr>
          <w:rFonts w:ascii="宋体" w:eastAsia="宋体" w:hAnsi="宋体" w:hint="eastAsia"/>
          <w:sz w:val="24"/>
          <w:szCs w:val="24"/>
        </w:rPr>
        <w:t>曾经做过一段时间的排班工作，人不多，只有8</w:t>
      </w:r>
      <w:r w:rsidR="003777D8" w:rsidRPr="00707A70">
        <w:rPr>
          <w:rFonts w:ascii="宋体" w:eastAsia="宋体" w:hAnsi="宋体" w:hint="eastAsia"/>
          <w:sz w:val="24"/>
          <w:szCs w:val="24"/>
        </w:rPr>
        <w:t>位，但各种各样的约束条件和突发情况已经使我</w:t>
      </w:r>
      <w:r w:rsidR="003F5458" w:rsidRPr="00707A70">
        <w:rPr>
          <w:rFonts w:ascii="宋体" w:eastAsia="宋体" w:hAnsi="宋体" w:hint="eastAsia"/>
          <w:sz w:val="24"/>
          <w:szCs w:val="24"/>
        </w:rPr>
        <w:t>焦头烂额、痛苦不已，一方面要完成任务，一方面要做到合理照顾特殊情况，</w:t>
      </w:r>
      <w:r w:rsidR="009C65E9" w:rsidRPr="00707A70">
        <w:rPr>
          <w:rFonts w:ascii="宋体" w:eastAsia="宋体" w:hAnsi="宋体" w:hint="eastAsia"/>
          <w:sz w:val="24"/>
          <w:szCs w:val="24"/>
        </w:rPr>
        <w:t>何况</w:t>
      </w:r>
      <w:r w:rsidR="003F5458" w:rsidRPr="00707A70">
        <w:rPr>
          <w:rFonts w:ascii="宋体" w:eastAsia="宋体" w:hAnsi="宋体" w:hint="eastAsia"/>
          <w:sz w:val="24"/>
          <w:szCs w:val="24"/>
        </w:rPr>
        <w:t>总</w:t>
      </w:r>
      <w:r w:rsidR="00A6640D" w:rsidRPr="00707A70">
        <w:rPr>
          <w:rFonts w:ascii="宋体" w:eastAsia="宋体" w:hAnsi="宋体" w:hint="eastAsia"/>
          <w:sz w:val="24"/>
          <w:szCs w:val="24"/>
        </w:rPr>
        <w:t>有人找</w:t>
      </w:r>
      <w:r w:rsidR="003F5458" w:rsidRPr="00707A70">
        <w:rPr>
          <w:rFonts w:ascii="宋体" w:eastAsia="宋体" w:hAnsi="宋体" w:hint="eastAsia"/>
          <w:sz w:val="24"/>
          <w:szCs w:val="24"/>
        </w:rPr>
        <w:t>借口</w:t>
      </w:r>
      <w:r w:rsidR="00A6640D" w:rsidRPr="00707A70">
        <w:rPr>
          <w:rFonts w:ascii="宋体" w:eastAsia="宋体" w:hAnsi="宋体" w:hint="eastAsia"/>
          <w:sz w:val="24"/>
          <w:szCs w:val="24"/>
        </w:rPr>
        <w:t>逃避</w:t>
      </w:r>
      <w:r w:rsidR="003F5458" w:rsidRPr="00707A70">
        <w:rPr>
          <w:rFonts w:ascii="宋体" w:eastAsia="宋体" w:hAnsi="宋体" w:hint="eastAsia"/>
          <w:sz w:val="24"/>
          <w:szCs w:val="24"/>
        </w:rPr>
        <w:t>本应尽的责任。基于上述经历，</w:t>
      </w:r>
      <w:r w:rsidR="00242BD5" w:rsidRPr="00707A70">
        <w:rPr>
          <w:rFonts w:ascii="宋体" w:eastAsia="宋体" w:hAnsi="宋体" w:hint="eastAsia"/>
          <w:sz w:val="24"/>
          <w:szCs w:val="24"/>
        </w:rPr>
        <w:t>实在无法想象美军的人事部门如何能完成如此巨大的人事调动工作，假设</w:t>
      </w:r>
      <w:r w:rsidR="003F5458" w:rsidRPr="00707A70">
        <w:rPr>
          <w:rFonts w:ascii="宋体" w:eastAsia="宋体" w:hAnsi="宋体" w:hint="eastAsia"/>
          <w:sz w:val="24"/>
          <w:szCs w:val="24"/>
        </w:rPr>
        <w:t>按照平均3年转岗计算，每年</w:t>
      </w:r>
      <w:r w:rsidR="00D67F41" w:rsidRPr="00707A70">
        <w:rPr>
          <w:rFonts w:ascii="宋体" w:eastAsia="宋体" w:hAnsi="宋体" w:hint="eastAsia"/>
          <w:sz w:val="24"/>
          <w:szCs w:val="24"/>
        </w:rPr>
        <w:t>就</w:t>
      </w:r>
      <w:r w:rsidR="00425B6D" w:rsidRPr="00707A70">
        <w:rPr>
          <w:rFonts w:ascii="宋体" w:eastAsia="宋体" w:hAnsi="宋体" w:hint="eastAsia"/>
          <w:sz w:val="24"/>
          <w:szCs w:val="24"/>
        </w:rPr>
        <w:t>有三分之一的军官需要调动工作，而且美军</w:t>
      </w:r>
      <w:r w:rsidR="00425B6D" w:rsidRPr="00707A70">
        <w:rPr>
          <w:rFonts w:ascii="宋体" w:eastAsia="宋体" w:hAnsi="宋体"/>
          <w:sz w:val="24"/>
          <w:szCs w:val="24"/>
        </w:rPr>
        <w:t>面临的约束</w:t>
      </w:r>
      <w:r w:rsidR="003F5458" w:rsidRPr="00707A70">
        <w:rPr>
          <w:rFonts w:ascii="宋体" w:eastAsia="宋体" w:hAnsi="宋体" w:hint="eastAsia"/>
          <w:sz w:val="24"/>
          <w:szCs w:val="24"/>
        </w:rPr>
        <w:t>条件要复杂的多，</w:t>
      </w:r>
      <w:r w:rsidR="003E35B4" w:rsidRPr="00707A70">
        <w:rPr>
          <w:rFonts w:ascii="宋体" w:eastAsia="宋体" w:hAnsi="宋体" w:hint="eastAsia"/>
          <w:sz w:val="24"/>
          <w:szCs w:val="24"/>
        </w:rPr>
        <w:t>需要</w:t>
      </w:r>
      <w:r w:rsidR="003F5458" w:rsidRPr="00707A70">
        <w:rPr>
          <w:rFonts w:ascii="宋体" w:eastAsia="宋体" w:hAnsi="宋体" w:hint="eastAsia"/>
          <w:sz w:val="24"/>
          <w:szCs w:val="24"/>
        </w:rPr>
        <w:t>考虑到海外、国内、作战、内勤、驻地条件、职业分类等等各种</w:t>
      </w:r>
      <w:r w:rsidR="00A15646" w:rsidRPr="00707A70">
        <w:rPr>
          <w:rFonts w:ascii="宋体" w:eastAsia="宋体" w:hAnsi="宋体" w:hint="eastAsia"/>
          <w:sz w:val="24"/>
          <w:szCs w:val="24"/>
        </w:rPr>
        <w:t>约束</w:t>
      </w:r>
      <w:r w:rsidR="003F5458" w:rsidRPr="00707A70">
        <w:rPr>
          <w:rFonts w:ascii="宋体" w:eastAsia="宋体" w:hAnsi="宋体" w:hint="eastAsia"/>
          <w:sz w:val="24"/>
          <w:szCs w:val="24"/>
        </w:rPr>
        <w:t>条件，如此复杂的人事安排几乎是不可能完成的任务。空军和陆军都是</w:t>
      </w:r>
      <w:r w:rsidR="00841293" w:rsidRPr="00707A70">
        <w:rPr>
          <w:rFonts w:ascii="宋体" w:eastAsia="宋体" w:hAnsi="宋体"/>
          <w:sz w:val="24"/>
          <w:szCs w:val="24"/>
        </w:rPr>
        <w:t>由</w:t>
      </w:r>
      <w:r w:rsidR="003F5458" w:rsidRPr="00707A70">
        <w:rPr>
          <w:rFonts w:ascii="宋体" w:eastAsia="宋体" w:hAnsi="宋体" w:hint="eastAsia"/>
          <w:sz w:val="24"/>
          <w:szCs w:val="24"/>
        </w:rPr>
        <w:t>人事中心完成的</w:t>
      </w:r>
      <w:r w:rsidR="009828BC" w:rsidRPr="00707A70">
        <w:rPr>
          <w:rFonts w:ascii="宋体" w:eastAsia="宋体" w:hAnsi="宋体" w:hint="eastAsia"/>
          <w:sz w:val="24"/>
          <w:szCs w:val="24"/>
        </w:rPr>
        <w:t>负责</w:t>
      </w:r>
      <w:r w:rsidR="009828BC" w:rsidRPr="00707A70">
        <w:rPr>
          <w:rFonts w:ascii="宋体" w:eastAsia="宋体" w:hAnsi="宋体"/>
          <w:sz w:val="24"/>
          <w:szCs w:val="24"/>
        </w:rPr>
        <w:t>军官调动，</w:t>
      </w:r>
      <w:r w:rsidR="00013D12" w:rsidRPr="00707A70">
        <w:rPr>
          <w:rFonts w:ascii="宋体" w:eastAsia="宋体" w:hAnsi="宋体" w:hint="eastAsia"/>
          <w:sz w:val="24"/>
          <w:szCs w:val="24"/>
        </w:rPr>
        <w:t>他们</w:t>
      </w:r>
      <w:r w:rsidR="00013D12" w:rsidRPr="00707A70">
        <w:rPr>
          <w:rFonts w:ascii="宋体" w:eastAsia="宋体" w:hAnsi="宋体"/>
          <w:sz w:val="24"/>
          <w:szCs w:val="24"/>
        </w:rPr>
        <w:t>能完成如此艰巨的任务，比是一支非常</w:t>
      </w:r>
      <w:r w:rsidR="00446A02" w:rsidRPr="00707A70">
        <w:rPr>
          <w:rFonts w:ascii="宋体" w:eastAsia="宋体" w:hAnsi="宋体" w:hint="eastAsia"/>
          <w:sz w:val="24"/>
          <w:szCs w:val="24"/>
        </w:rPr>
        <w:t>专业的人事工作队伍</w:t>
      </w:r>
      <w:r w:rsidR="003F5458" w:rsidRPr="00707A70">
        <w:rPr>
          <w:rFonts w:ascii="宋体" w:eastAsia="宋体" w:hAnsi="宋体" w:hint="eastAsia"/>
          <w:sz w:val="24"/>
          <w:szCs w:val="24"/>
        </w:rPr>
        <w:t>。</w:t>
      </w:r>
    </w:p>
    <w:p w14:paraId="7473500B" w14:textId="77777777" w:rsidR="003F5458" w:rsidRPr="00AF5F64" w:rsidRDefault="00AF5F64" w:rsidP="00AF5F64">
      <w:pPr>
        <w:ind w:firstLine="482"/>
        <w:rPr>
          <w:rFonts w:ascii="宋体" w:eastAsia="宋体" w:hAnsi="宋体"/>
          <w:b/>
          <w:sz w:val="24"/>
          <w:szCs w:val="24"/>
        </w:rPr>
      </w:pPr>
      <w:r>
        <w:rPr>
          <w:rFonts w:ascii="宋体" w:eastAsia="宋体" w:hAnsi="宋体" w:hint="eastAsia"/>
          <w:b/>
          <w:sz w:val="24"/>
          <w:szCs w:val="24"/>
        </w:rPr>
        <w:t>结语</w:t>
      </w:r>
    </w:p>
    <w:p w14:paraId="06D2A0FF" w14:textId="77777777" w:rsidR="00891DE6" w:rsidRPr="00707A70" w:rsidRDefault="003F5458" w:rsidP="00322936">
      <w:pPr>
        <w:ind w:firstLine="480"/>
        <w:rPr>
          <w:rFonts w:ascii="宋体" w:eastAsia="宋体" w:hAnsi="宋体"/>
          <w:sz w:val="24"/>
          <w:szCs w:val="24"/>
        </w:rPr>
      </w:pPr>
      <w:r w:rsidRPr="00707A70">
        <w:rPr>
          <w:rFonts w:ascii="宋体" w:eastAsia="宋体" w:hAnsi="宋体" w:hint="eastAsia"/>
          <w:sz w:val="24"/>
          <w:szCs w:val="24"/>
        </w:rPr>
        <w:t>美军的各种资料提到军队总用几个词：良好组织和装备的部队。良好的装备</w:t>
      </w:r>
      <w:r w:rsidR="00113CEF" w:rsidRPr="00707A70">
        <w:rPr>
          <w:rFonts w:ascii="宋体" w:eastAsia="宋体" w:hAnsi="宋体" w:hint="eastAsia"/>
          <w:sz w:val="24"/>
          <w:szCs w:val="24"/>
        </w:rPr>
        <w:t>，</w:t>
      </w:r>
      <w:r w:rsidR="00113CEF" w:rsidRPr="00707A70">
        <w:rPr>
          <w:rFonts w:ascii="宋体" w:eastAsia="宋体" w:hAnsi="宋体"/>
          <w:sz w:val="24"/>
          <w:szCs w:val="24"/>
        </w:rPr>
        <w:t>看得见、摸得着，</w:t>
      </w:r>
      <w:r w:rsidR="00113CEF" w:rsidRPr="00707A70">
        <w:rPr>
          <w:rFonts w:ascii="宋体" w:eastAsia="宋体" w:hAnsi="宋体" w:hint="eastAsia"/>
          <w:sz w:val="24"/>
          <w:szCs w:val="24"/>
        </w:rPr>
        <w:t>人们</w:t>
      </w:r>
      <w:r w:rsidR="00113CEF" w:rsidRPr="00707A70">
        <w:rPr>
          <w:rFonts w:ascii="宋体" w:eastAsia="宋体" w:hAnsi="宋体"/>
          <w:sz w:val="24"/>
          <w:szCs w:val="24"/>
        </w:rPr>
        <w:t>都是</w:t>
      </w:r>
      <w:r w:rsidR="002828B4" w:rsidRPr="00707A70">
        <w:rPr>
          <w:rFonts w:ascii="宋体" w:eastAsia="宋体" w:hAnsi="宋体" w:hint="eastAsia"/>
          <w:sz w:val="24"/>
          <w:szCs w:val="24"/>
        </w:rPr>
        <w:t>非常</w:t>
      </w:r>
      <w:r w:rsidRPr="00707A70">
        <w:rPr>
          <w:rFonts w:ascii="宋体" w:eastAsia="宋体" w:hAnsi="宋体" w:hint="eastAsia"/>
          <w:sz w:val="24"/>
          <w:szCs w:val="24"/>
        </w:rPr>
        <w:t>重视的，</w:t>
      </w:r>
      <w:r w:rsidR="00EE7F24" w:rsidRPr="00707A70">
        <w:rPr>
          <w:rFonts w:ascii="宋体" w:eastAsia="宋体" w:hAnsi="宋体" w:hint="eastAsia"/>
          <w:sz w:val="24"/>
          <w:szCs w:val="24"/>
        </w:rPr>
        <w:t>观察者</w:t>
      </w:r>
      <w:r w:rsidR="00EE7F24" w:rsidRPr="00707A70">
        <w:rPr>
          <w:rFonts w:ascii="宋体" w:eastAsia="宋体" w:hAnsi="宋体"/>
          <w:sz w:val="24"/>
          <w:szCs w:val="24"/>
        </w:rPr>
        <w:t>们也</w:t>
      </w:r>
      <w:r w:rsidRPr="00707A70">
        <w:rPr>
          <w:rFonts w:ascii="宋体" w:eastAsia="宋体" w:hAnsi="宋体" w:hint="eastAsia"/>
          <w:sz w:val="24"/>
          <w:szCs w:val="24"/>
        </w:rPr>
        <w:t>最在意，</w:t>
      </w:r>
      <w:r w:rsidR="00A253C8" w:rsidRPr="00707A70">
        <w:rPr>
          <w:rFonts w:ascii="宋体" w:eastAsia="宋体" w:hAnsi="宋体" w:hint="eastAsia"/>
          <w:sz w:val="24"/>
          <w:szCs w:val="24"/>
        </w:rPr>
        <w:t>以为装备代表战斗力，</w:t>
      </w:r>
      <w:r w:rsidRPr="00707A70">
        <w:rPr>
          <w:rFonts w:ascii="宋体" w:eastAsia="宋体" w:hAnsi="宋体" w:hint="eastAsia"/>
          <w:sz w:val="24"/>
          <w:szCs w:val="24"/>
        </w:rPr>
        <w:t>以为有了装备就</w:t>
      </w:r>
      <w:r w:rsidR="00CC1371" w:rsidRPr="00707A70">
        <w:rPr>
          <w:rFonts w:ascii="宋体" w:eastAsia="宋体" w:hAnsi="宋体" w:hint="eastAsia"/>
          <w:sz w:val="24"/>
          <w:szCs w:val="24"/>
        </w:rPr>
        <w:t>顺理成章、</w:t>
      </w:r>
      <w:r w:rsidR="00CC1371" w:rsidRPr="00707A70">
        <w:rPr>
          <w:rFonts w:ascii="宋体" w:eastAsia="宋体" w:hAnsi="宋体"/>
          <w:sz w:val="24"/>
          <w:szCs w:val="24"/>
        </w:rPr>
        <w:t>克敌制胜</w:t>
      </w:r>
      <w:r w:rsidRPr="00707A70">
        <w:rPr>
          <w:rFonts w:ascii="宋体" w:eastAsia="宋体" w:hAnsi="宋体" w:hint="eastAsia"/>
          <w:sz w:val="24"/>
          <w:szCs w:val="24"/>
        </w:rPr>
        <w:t>，</w:t>
      </w:r>
      <w:r w:rsidR="00F53A60" w:rsidRPr="00707A70">
        <w:rPr>
          <w:rFonts w:ascii="宋体" w:eastAsia="宋体" w:hAnsi="宋体" w:hint="eastAsia"/>
          <w:sz w:val="24"/>
          <w:szCs w:val="24"/>
        </w:rPr>
        <w:t>但</w:t>
      </w:r>
      <w:r w:rsidRPr="00707A70">
        <w:rPr>
          <w:rFonts w:ascii="宋体" w:eastAsia="宋体" w:hAnsi="宋体" w:hint="eastAsia"/>
          <w:sz w:val="24"/>
          <w:szCs w:val="24"/>
        </w:rPr>
        <w:t>对于“良好组织”则</w:t>
      </w:r>
      <w:r w:rsidR="00891864" w:rsidRPr="00707A70">
        <w:rPr>
          <w:rFonts w:ascii="宋体" w:eastAsia="宋体" w:hAnsi="宋体" w:hint="eastAsia"/>
          <w:sz w:val="24"/>
          <w:szCs w:val="24"/>
        </w:rPr>
        <w:t>相当</w:t>
      </w:r>
      <w:r w:rsidRPr="00707A70">
        <w:rPr>
          <w:rFonts w:ascii="宋体" w:eastAsia="宋体" w:hAnsi="宋体" w:hint="eastAsia"/>
          <w:sz w:val="24"/>
          <w:szCs w:val="24"/>
        </w:rPr>
        <w:t>忽视，</w:t>
      </w:r>
      <w:r w:rsidR="00891864" w:rsidRPr="00707A70">
        <w:rPr>
          <w:rFonts w:ascii="宋体" w:eastAsia="宋体" w:hAnsi="宋体" w:hint="eastAsia"/>
          <w:sz w:val="24"/>
          <w:szCs w:val="24"/>
        </w:rPr>
        <w:t>所见</w:t>
      </w:r>
      <w:r w:rsidR="00891864" w:rsidRPr="00707A70">
        <w:rPr>
          <w:rFonts w:ascii="宋体" w:eastAsia="宋体" w:hAnsi="宋体"/>
          <w:sz w:val="24"/>
          <w:szCs w:val="24"/>
        </w:rPr>
        <w:t>的探讨研究不多</w:t>
      </w:r>
      <w:r w:rsidR="00692051" w:rsidRPr="00707A70">
        <w:rPr>
          <w:rFonts w:ascii="宋体" w:eastAsia="宋体" w:hAnsi="宋体" w:hint="eastAsia"/>
          <w:sz w:val="24"/>
          <w:szCs w:val="24"/>
        </w:rPr>
        <w:t>，</w:t>
      </w:r>
      <w:r w:rsidR="00692051" w:rsidRPr="00707A70">
        <w:rPr>
          <w:rFonts w:ascii="宋体" w:eastAsia="宋体" w:hAnsi="宋体"/>
          <w:sz w:val="24"/>
          <w:szCs w:val="24"/>
        </w:rPr>
        <w:t>哪怕是美军的法律基础</w:t>
      </w:r>
      <w:r w:rsidR="00692051" w:rsidRPr="00707A70">
        <w:rPr>
          <w:rFonts w:ascii="宋体" w:eastAsia="宋体" w:hAnsi="宋体" w:hint="eastAsia"/>
          <w:sz w:val="24"/>
          <w:szCs w:val="24"/>
        </w:rPr>
        <w:t>——《</w:t>
      </w:r>
      <w:r w:rsidR="00692051" w:rsidRPr="00707A70">
        <w:rPr>
          <w:rFonts w:ascii="宋体" w:eastAsia="宋体" w:hAnsi="宋体"/>
          <w:sz w:val="24"/>
          <w:szCs w:val="24"/>
        </w:rPr>
        <w:t>美国法典军事卷》，</w:t>
      </w:r>
      <w:r w:rsidR="00692051" w:rsidRPr="00707A70">
        <w:rPr>
          <w:rFonts w:ascii="宋体" w:eastAsia="宋体" w:hAnsi="宋体" w:hint="eastAsia"/>
          <w:sz w:val="24"/>
          <w:szCs w:val="24"/>
        </w:rPr>
        <w:t>讨论</w:t>
      </w:r>
      <w:r w:rsidR="00692051" w:rsidRPr="00707A70">
        <w:rPr>
          <w:rFonts w:ascii="宋体" w:eastAsia="宋体" w:hAnsi="宋体"/>
          <w:sz w:val="24"/>
          <w:szCs w:val="24"/>
        </w:rPr>
        <w:t>和研究都远不及阿帕奇直升机</w:t>
      </w:r>
      <w:r w:rsidR="00692051" w:rsidRPr="00707A70">
        <w:rPr>
          <w:rFonts w:ascii="宋体" w:eastAsia="宋体" w:hAnsi="宋体" w:hint="eastAsia"/>
          <w:sz w:val="24"/>
          <w:szCs w:val="24"/>
        </w:rPr>
        <w:t>，甚至</w:t>
      </w:r>
      <w:r w:rsidR="00692051" w:rsidRPr="00707A70">
        <w:rPr>
          <w:rFonts w:ascii="宋体" w:eastAsia="宋体" w:hAnsi="宋体"/>
          <w:sz w:val="24"/>
          <w:szCs w:val="24"/>
        </w:rPr>
        <w:t>相当的资深军事爱好者都没有听说过法典的事情，</w:t>
      </w:r>
      <w:r w:rsidRPr="00707A70">
        <w:rPr>
          <w:rFonts w:ascii="宋体" w:eastAsia="宋体" w:hAnsi="宋体" w:hint="eastAsia"/>
          <w:sz w:val="24"/>
          <w:szCs w:val="24"/>
        </w:rPr>
        <w:t>而我恰恰认为良好的组织才是</w:t>
      </w:r>
      <w:r w:rsidR="00791001" w:rsidRPr="00707A70">
        <w:rPr>
          <w:rFonts w:ascii="宋体" w:eastAsia="宋体" w:hAnsi="宋体" w:hint="eastAsia"/>
          <w:sz w:val="24"/>
          <w:szCs w:val="24"/>
        </w:rPr>
        <w:t>建军</w:t>
      </w:r>
      <w:r w:rsidR="00A777BB" w:rsidRPr="00707A70">
        <w:rPr>
          <w:rFonts w:ascii="宋体" w:eastAsia="宋体" w:hAnsi="宋体" w:hint="eastAsia"/>
          <w:sz w:val="24"/>
          <w:szCs w:val="24"/>
        </w:rPr>
        <w:t>之</w:t>
      </w:r>
      <w:r w:rsidRPr="00707A70">
        <w:rPr>
          <w:rFonts w:ascii="宋体" w:eastAsia="宋体" w:hAnsi="宋体" w:hint="eastAsia"/>
          <w:sz w:val="24"/>
          <w:szCs w:val="24"/>
        </w:rPr>
        <w:t>根本</w:t>
      </w:r>
      <w:r w:rsidR="006C0253" w:rsidRPr="00707A70">
        <w:rPr>
          <w:rFonts w:ascii="宋体" w:eastAsia="宋体" w:hAnsi="宋体" w:hint="eastAsia"/>
          <w:sz w:val="24"/>
          <w:szCs w:val="24"/>
        </w:rPr>
        <w:t>，</w:t>
      </w:r>
      <w:r w:rsidR="006C0253" w:rsidRPr="00707A70">
        <w:rPr>
          <w:rFonts w:ascii="宋体" w:eastAsia="宋体" w:hAnsi="宋体"/>
          <w:sz w:val="24"/>
          <w:szCs w:val="24"/>
        </w:rPr>
        <w:t>装备是根本</w:t>
      </w:r>
      <w:r w:rsidR="006C0253" w:rsidRPr="00707A70">
        <w:rPr>
          <w:rFonts w:ascii="宋体" w:eastAsia="宋体" w:hAnsi="宋体" w:hint="eastAsia"/>
          <w:sz w:val="24"/>
          <w:szCs w:val="24"/>
        </w:rPr>
        <w:t>之上</w:t>
      </w:r>
      <w:r w:rsidR="006C0253" w:rsidRPr="00707A70">
        <w:rPr>
          <w:rFonts w:ascii="宋体" w:eastAsia="宋体" w:hAnsi="宋体"/>
          <w:sz w:val="24"/>
          <w:szCs w:val="24"/>
        </w:rPr>
        <w:t>生长出来的枝叶和花朵</w:t>
      </w:r>
      <w:r w:rsidR="008A4B26" w:rsidRPr="00707A70">
        <w:rPr>
          <w:rFonts w:ascii="宋体" w:eastAsia="宋体" w:hAnsi="宋体" w:hint="eastAsia"/>
          <w:sz w:val="24"/>
          <w:szCs w:val="24"/>
        </w:rPr>
        <w:t>，</w:t>
      </w:r>
      <w:r w:rsidR="008A4B26" w:rsidRPr="00707A70">
        <w:rPr>
          <w:rFonts w:ascii="宋体" w:eastAsia="宋体" w:hAnsi="宋体"/>
          <w:sz w:val="24"/>
          <w:szCs w:val="24"/>
        </w:rPr>
        <w:t>有了良好的组织基础，良好的装备则是水到渠成</w:t>
      </w:r>
      <w:r w:rsidRPr="00707A70">
        <w:rPr>
          <w:rFonts w:ascii="宋体" w:eastAsia="宋体" w:hAnsi="宋体" w:hint="eastAsia"/>
          <w:sz w:val="24"/>
          <w:szCs w:val="24"/>
        </w:rPr>
        <w:t>。</w:t>
      </w:r>
      <w:r w:rsidR="00707A70">
        <w:rPr>
          <w:rFonts w:ascii="宋体" w:eastAsia="宋体" w:hAnsi="宋体" w:hint="eastAsia"/>
          <w:sz w:val="24"/>
          <w:szCs w:val="24"/>
        </w:rPr>
        <w:t>（作者为知</w:t>
      </w:r>
      <w:proofErr w:type="gramStart"/>
      <w:r w:rsidR="00707A70">
        <w:rPr>
          <w:rFonts w:ascii="宋体" w:eastAsia="宋体" w:hAnsi="宋体" w:hint="eastAsia"/>
          <w:sz w:val="24"/>
          <w:szCs w:val="24"/>
        </w:rPr>
        <w:t>远战略</w:t>
      </w:r>
      <w:proofErr w:type="gramEnd"/>
      <w:r w:rsidR="00707A70">
        <w:rPr>
          <w:rFonts w:ascii="宋体" w:eastAsia="宋体" w:hAnsi="宋体" w:hint="eastAsia"/>
          <w:sz w:val="24"/>
          <w:szCs w:val="24"/>
        </w:rPr>
        <w:t>与防务研究所研究员）</w:t>
      </w:r>
    </w:p>
    <w:sectPr w:rsidR="00891DE6" w:rsidRPr="00707A70" w:rsidSect="003D2F4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s" w:date="2014-07-03T17:20:00Z" w:initials="w">
    <w:p w14:paraId="48FF32DC" w14:textId="77777777" w:rsidR="00FA0B43" w:rsidRDefault="00FA0B43" w:rsidP="00FA0B43">
      <w:pPr>
        <w:pStyle w:val="a8"/>
        <w:ind w:firstLine="420"/>
      </w:pPr>
      <w:r>
        <w:rPr>
          <w:rStyle w:val="a7"/>
        </w:rPr>
        <w:annotationRef/>
      </w:r>
      <w:r>
        <w:rPr>
          <w:rFonts w:hint="eastAsia"/>
        </w:rPr>
        <w:t>人事制度太宽泛了，晋升考核、薪金福利、荣誉制度，还有士兵的部分都属于人事制度，这里宜用一个更加精确的词</w:t>
      </w:r>
      <w:r w:rsidR="004B28A4">
        <w:rPr>
          <w:rFonts w:hint="eastAsia"/>
        </w:rPr>
        <w:t>，例如美军军官高度流动性及背后的制度设计</w:t>
      </w:r>
      <w:r w:rsidR="000A7FB2">
        <w:rPr>
          <w:rFonts w:hint="eastAsia"/>
        </w:rPr>
        <w:t>，你再想想</w:t>
      </w:r>
    </w:p>
  </w:comment>
  <w:comment w:id="2" w:author="ws" w:date="2014-07-02T22:31:00Z" w:initials="w">
    <w:p w14:paraId="014EF938" w14:textId="77777777" w:rsidR="00064215" w:rsidRDefault="00064215" w:rsidP="00064215">
      <w:pPr>
        <w:pStyle w:val="a8"/>
        <w:ind w:firstLine="420"/>
      </w:pPr>
      <w:r>
        <w:rPr>
          <w:rStyle w:val="a7"/>
        </w:rPr>
        <w:annotationRef/>
      </w:r>
      <w:r>
        <w:rPr>
          <w:rFonts w:hint="eastAsia"/>
        </w:rPr>
        <w:t>所有的资料来源最好加上注释</w:t>
      </w:r>
      <w:r w:rsidR="00860692">
        <w:rPr>
          <w:rFonts w:hint="eastAsia"/>
        </w:rPr>
        <w:t>，</w:t>
      </w:r>
      <w:proofErr w:type="gramStart"/>
      <w:r w:rsidR="00860692">
        <w:rPr>
          <w:rFonts w:hint="eastAsia"/>
        </w:rPr>
        <w:t>以便往</w:t>
      </w:r>
      <w:proofErr w:type="gramEnd"/>
      <w:r w:rsidR="00860692">
        <w:rPr>
          <w:rFonts w:hint="eastAsia"/>
        </w:rPr>
        <w:t>正规学术刊物投递</w:t>
      </w:r>
    </w:p>
  </w:comment>
  <w:comment w:id="4" w:author="ws" w:date="2014-07-02T22:15:00Z" w:initials="w">
    <w:p w14:paraId="4DBB7DE9" w14:textId="77777777" w:rsidR="00FA0B43" w:rsidRDefault="00FA0B43" w:rsidP="00FA0B43">
      <w:pPr>
        <w:pStyle w:val="a8"/>
        <w:ind w:firstLine="420"/>
      </w:pPr>
      <w:r>
        <w:rPr>
          <w:rStyle w:val="a7"/>
        </w:rPr>
        <w:annotationRef/>
      </w:r>
      <w:r>
        <w:rPr>
          <w:rFonts w:hint="eastAsia"/>
        </w:rPr>
        <w:t>文中的“我”都换成“笔者</w:t>
      </w:r>
      <w:r>
        <w:t>”</w:t>
      </w:r>
    </w:p>
  </w:comment>
  <w:comment w:id="5" w:author="ws" w:date="2014-07-03T17:23:00Z" w:initials="w">
    <w:p w14:paraId="2CDA1FB3" w14:textId="77777777" w:rsidR="00FA0B43" w:rsidRDefault="00FA0B43" w:rsidP="00FA0B43">
      <w:pPr>
        <w:pStyle w:val="a8"/>
        <w:ind w:firstLine="420"/>
      </w:pPr>
      <w:r>
        <w:rPr>
          <w:rStyle w:val="a7"/>
        </w:rPr>
        <w:annotationRef/>
      </w:r>
      <w:r>
        <w:rPr>
          <w:rFonts w:hint="eastAsia"/>
        </w:rPr>
        <w:t>全文缩减到</w:t>
      </w:r>
      <w:r>
        <w:rPr>
          <w:rFonts w:hint="eastAsia"/>
        </w:rPr>
        <w:t>4500</w:t>
      </w:r>
      <w:r w:rsidR="000A7FB2">
        <w:rPr>
          <w:rFonts w:hint="eastAsia"/>
        </w:rPr>
        <w:t>-5000</w:t>
      </w:r>
      <w:r>
        <w:rPr>
          <w:rFonts w:hint="eastAsia"/>
        </w:rPr>
        <w:t>字应该没问题</w:t>
      </w:r>
      <w:r w:rsidR="000A7FB2">
        <w:rPr>
          <w:rFonts w:hint="eastAsia"/>
        </w:rPr>
        <w:t>。</w:t>
      </w:r>
    </w:p>
  </w:comment>
  <w:comment w:id="33" w:author="ws" w:date="2014-07-03T17:21:00Z" w:initials="w">
    <w:p w14:paraId="46FEE2FB" w14:textId="77777777" w:rsidR="00064215" w:rsidRDefault="00064215" w:rsidP="00064215">
      <w:pPr>
        <w:pStyle w:val="a8"/>
        <w:ind w:firstLine="420"/>
      </w:pPr>
      <w:r>
        <w:rPr>
          <w:rStyle w:val="a7"/>
        </w:rPr>
        <w:annotationRef/>
      </w:r>
      <w:r w:rsidR="000A7FB2">
        <w:rPr>
          <w:rFonts w:hint="eastAsia"/>
        </w:rPr>
        <w:t>这一段精简到几</w:t>
      </w:r>
      <w:r>
        <w:rPr>
          <w:rFonts w:hint="eastAsia"/>
        </w:rPr>
        <w:t>句</w:t>
      </w:r>
      <w:r w:rsidR="000A7FB2">
        <w:rPr>
          <w:rFonts w:hint="eastAsia"/>
        </w:rPr>
        <w:t>话</w:t>
      </w:r>
      <w:r>
        <w:rPr>
          <w:rFonts w:hint="eastAsia"/>
        </w:rPr>
        <w:t>概括</w:t>
      </w:r>
      <w:r w:rsidR="000A7FB2">
        <w:rPr>
          <w:rFonts w:hint="eastAsia"/>
        </w:rPr>
        <w:t>较好，突出空军其他</w:t>
      </w:r>
      <w:proofErr w:type="gramStart"/>
      <w:r w:rsidR="000A7FB2">
        <w:rPr>
          <w:rFonts w:hint="eastAsia"/>
        </w:rPr>
        <w:t>带一下</w:t>
      </w:r>
      <w:proofErr w:type="gramEnd"/>
      <w:r w:rsidR="000A7FB2">
        <w:rPr>
          <w:rFonts w:hint="eastAsia"/>
        </w:rPr>
        <w:t>即可</w:t>
      </w:r>
      <w:r>
        <w:rPr>
          <w:rFonts w:hint="eastAsia"/>
        </w:rPr>
        <w:t>。</w:t>
      </w:r>
    </w:p>
  </w:comment>
  <w:comment w:id="34" w:author="ws" w:date="2014-07-03T17:22:00Z" w:initials="w">
    <w:p w14:paraId="3B567F91" w14:textId="77777777" w:rsidR="000A7FB2" w:rsidRDefault="000A7FB2" w:rsidP="000A7FB2">
      <w:pPr>
        <w:pStyle w:val="a8"/>
        <w:ind w:firstLine="420"/>
      </w:pPr>
      <w:r>
        <w:rPr>
          <w:rStyle w:val="a7"/>
        </w:rPr>
        <w:annotationRef/>
      </w:r>
      <w:r>
        <w:rPr>
          <w:rFonts w:hint="eastAsia"/>
        </w:rPr>
        <w:t>人事安排？是否可以用更精确的词？</w:t>
      </w:r>
    </w:p>
  </w:comment>
  <w:comment w:id="35" w:author="ws" w:date="2014-07-02T22:20:00Z" w:initials="w">
    <w:p w14:paraId="0068A2FD" w14:textId="77777777" w:rsidR="00DB48D0" w:rsidRDefault="00DB48D0" w:rsidP="00DB48D0">
      <w:pPr>
        <w:pStyle w:val="a8"/>
        <w:ind w:firstLine="420"/>
      </w:pPr>
      <w:r>
        <w:rPr>
          <w:rStyle w:val="a7"/>
        </w:rPr>
        <w:annotationRef/>
      </w:r>
      <w:r>
        <w:rPr>
          <w:rFonts w:hint="eastAsia"/>
        </w:rPr>
        <w:t>这里最好给一个概略数字，多少份简历？</w:t>
      </w:r>
    </w:p>
  </w:comment>
  <w:comment w:id="36" w:author="ws" w:date="2014-07-03T17:22:00Z" w:initials="w">
    <w:p w14:paraId="4941780F" w14:textId="77777777" w:rsidR="00064215" w:rsidRDefault="00064215" w:rsidP="00064215">
      <w:pPr>
        <w:pStyle w:val="a8"/>
        <w:ind w:firstLine="420"/>
      </w:pPr>
      <w:r>
        <w:rPr>
          <w:rStyle w:val="a7"/>
        </w:rPr>
        <w:annotationRef/>
      </w:r>
      <w:r>
        <w:rPr>
          <w:rFonts w:hint="eastAsia"/>
        </w:rPr>
        <w:t>可精简</w:t>
      </w:r>
      <w:r w:rsidR="000A7FB2">
        <w:rPr>
          <w:rFonts w:hint="eastAsia"/>
        </w:rPr>
        <w:t>，每次举例</w:t>
      </w:r>
      <w:r w:rsidR="000A7FB2">
        <w:rPr>
          <w:rFonts w:hint="eastAsia"/>
        </w:rPr>
        <w:t>2</w:t>
      </w:r>
      <w:r w:rsidR="000A7FB2">
        <w:rPr>
          <w:rFonts w:hint="eastAsia"/>
        </w:rPr>
        <w:t>个经典例子即可，其他的带一下</w:t>
      </w:r>
    </w:p>
  </w:comment>
  <w:comment w:id="37" w:author="ws" w:date="2014-07-02T22:09:00Z" w:initials="w">
    <w:p w14:paraId="6FA7C179" w14:textId="77777777" w:rsidR="0032156F" w:rsidRDefault="0032156F" w:rsidP="0032156F">
      <w:pPr>
        <w:pStyle w:val="a8"/>
        <w:ind w:firstLine="420"/>
      </w:pPr>
      <w:r>
        <w:rPr>
          <w:rStyle w:val="a7"/>
        </w:rPr>
        <w:annotationRef/>
      </w:r>
      <w:r>
        <w:rPr>
          <w:rFonts w:hint="eastAsia"/>
        </w:rPr>
        <w:t>建议用一个更有亮点的标题。</w:t>
      </w:r>
      <w:proofErr w:type="gramStart"/>
      <w:r>
        <w:rPr>
          <w:rFonts w:hint="eastAsia"/>
        </w:rPr>
        <w:t>每天搞</w:t>
      </w:r>
      <w:proofErr w:type="gramEnd"/>
      <w:r>
        <w:rPr>
          <w:rFonts w:hint="eastAsia"/>
        </w:rPr>
        <w:t>体能训练也可以说成提高素质</w:t>
      </w:r>
    </w:p>
  </w:comment>
  <w:comment w:id="38" w:author="ws" w:date="2014-07-02T22:10:00Z" w:initials="w">
    <w:p w14:paraId="11B62802" w14:textId="77777777" w:rsidR="0032156F" w:rsidRDefault="0032156F" w:rsidP="0032156F">
      <w:pPr>
        <w:pStyle w:val="a8"/>
        <w:ind w:firstLine="420"/>
      </w:pPr>
      <w:r>
        <w:rPr>
          <w:rStyle w:val="a7"/>
        </w:rPr>
        <w:annotationRef/>
      </w:r>
      <w:r>
        <w:rPr>
          <w:rFonts w:hint="eastAsia"/>
        </w:rPr>
        <w:t>文章中都不要明显提到我军</w:t>
      </w:r>
    </w:p>
  </w:comment>
  <w:comment w:id="39" w:author="ws" w:date="2014-07-02T22:30:00Z" w:initials="w">
    <w:p w14:paraId="1429A1AE" w14:textId="77777777" w:rsidR="00064215" w:rsidRDefault="00064215" w:rsidP="00064215">
      <w:pPr>
        <w:pStyle w:val="a8"/>
        <w:ind w:firstLineChars="95" w:firstLine="199"/>
      </w:pPr>
      <w:r>
        <w:rPr>
          <w:rStyle w:val="a7"/>
        </w:rPr>
        <w:annotationRef/>
      </w:r>
      <w:r w:rsidR="00860692">
        <w:rPr>
          <w:rFonts w:hint="eastAsia"/>
        </w:rPr>
        <w:t>这个观点有没有详细的论据支持，如果没有</w:t>
      </w:r>
      <w:r>
        <w:rPr>
          <w:rFonts w:hint="eastAsia"/>
        </w:rPr>
        <w:t>干脆去掉</w:t>
      </w:r>
    </w:p>
  </w:comment>
  <w:comment w:id="40" w:author="ws" w:date="2014-07-02T22:11:00Z" w:initials="w">
    <w:p w14:paraId="1C2C5898" w14:textId="77777777" w:rsidR="0032156F" w:rsidRDefault="0032156F" w:rsidP="0032156F">
      <w:pPr>
        <w:pStyle w:val="a8"/>
        <w:ind w:firstLine="420"/>
      </w:pPr>
      <w:r>
        <w:rPr>
          <w:rStyle w:val="a7"/>
        </w:rPr>
        <w:annotationRef/>
      </w:r>
      <w:r>
        <w:rPr>
          <w:rFonts w:hint="eastAsia"/>
        </w:rPr>
        <w:t>建议用更有亮点的标题，简单的做法就改成：人事工作的高超专业素质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FF32DC" w15:done="0"/>
  <w15:commentEx w15:paraId="014EF938" w15:done="0"/>
  <w15:commentEx w15:paraId="4DBB7DE9" w15:done="0"/>
  <w15:commentEx w15:paraId="2CDA1FB3" w15:done="0"/>
  <w15:commentEx w15:paraId="46FEE2FB" w15:done="0"/>
  <w15:commentEx w15:paraId="3B567F91" w15:done="0"/>
  <w15:commentEx w15:paraId="0068A2FD" w15:done="0"/>
  <w15:commentEx w15:paraId="4941780F" w15:done="0"/>
  <w15:commentEx w15:paraId="6FA7C179" w15:done="0"/>
  <w15:commentEx w15:paraId="11B62802" w15:done="0"/>
  <w15:commentEx w15:paraId="1429A1AE" w15:done="0"/>
  <w15:commentEx w15:paraId="1C2C58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AFCE8E" w14:textId="77777777" w:rsidR="00421D02" w:rsidRDefault="00421D02" w:rsidP="00707A70">
      <w:pPr>
        <w:spacing w:line="240" w:lineRule="auto"/>
        <w:ind w:firstLine="640"/>
      </w:pPr>
      <w:r>
        <w:separator/>
      </w:r>
    </w:p>
  </w:endnote>
  <w:endnote w:type="continuationSeparator" w:id="0">
    <w:p w14:paraId="00373A63" w14:textId="77777777" w:rsidR="00421D02" w:rsidRDefault="00421D02" w:rsidP="00707A70">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altName w:val="Arial Unicode MS"/>
    <w:panose1 w:val="02010609060101010101"/>
    <w:charset w:val="86"/>
    <w:family w:val="modern"/>
    <w:pitch w:val="fixed"/>
    <w:sig w:usb0="800002BF" w:usb1="38CF7CFA" w:usb2="00000016" w:usb3="00000000" w:csb0="00040001" w:csb1="00000000"/>
  </w:font>
  <w:font w:name="方正小标宋简体">
    <w:altName w:val="Arial Unicode MS"/>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96A6E" w14:textId="77777777" w:rsidR="00707A70" w:rsidRDefault="00707A70" w:rsidP="00707A70">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E577D" w14:textId="77777777" w:rsidR="00707A70" w:rsidRDefault="00707A70" w:rsidP="00707A70">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75F8C" w14:textId="77777777" w:rsidR="00707A70" w:rsidRDefault="00707A70" w:rsidP="00707A70">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055BEE" w14:textId="77777777" w:rsidR="00421D02" w:rsidRDefault="00421D02" w:rsidP="00707A70">
      <w:pPr>
        <w:spacing w:line="240" w:lineRule="auto"/>
        <w:ind w:firstLine="640"/>
      </w:pPr>
      <w:r>
        <w:separator/>
      </w:r>
    </w:p>
  </w:footnote>
  <w:footnote w:type="continuationSeparator" w:id="0">
    <w:p w14:paraId="04D9CF02" w14:textId="77777777" w:rsidR="00421D02" w:rsidRDefault="00421D02" w:rsidP="00707A70">
      <w:pPr>
        <w:spacing w:line="240" w:lineRule="auto"/>
        <w:ind w:firstLine="6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1F61C" w14:textId="77777777" w:rsidR="00707A70" w:rsidRDefault="00707A70" w:rsidP="00707A70">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456BF" w14:textId="77777777" w:rsidR="00707A70" w:rsidRDefault="00707A70" w:rsidP="00707A70">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F3254" w14:textId="77777777" w:rsidR="00707A70" w:rsidRDefault="00707A70" w:rsidP="00707A70">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DF5CB2"/>
    <w:multiLevelType w:val="hybridMultilevel"/>
    <w:tmpl w:val="A4E69F52"/>
    <w:lvl w:ilvl="0" w:tplc="0530522C">
      <w:start w:val="1"/>
      <w:numFmt w:val="chineseCountingThousand"/>
      <w:pStyle w:val="1"/>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nsid w:val="7FDF57D2"/>
    <w:multiLevelType w:val="hybridMultilevel"/>
    <w:tmpl w:val="C0180454"/>
    <w:lvl w:ilvl="0" w:tplc="5226DA04">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冠宇(李冠宇:)">
    <w15:presenceInfo w15:providerId="None" w15:userId="李冠宇(李冠宇:)"/>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revisionView w:markup="0"/>
  <w:trackRevisions/>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44FED"/>
    <w:rsid w:val="00001A91"/>
    <w:rsid w:val="00002AA0"/>
    <w:rsid w:val="0000380A"/>
    <w:rsid w:val="00005A0B"/>
    <w:rsid w:val="00010181"/>
    <w:rsid w:val="00013D12"/>
    <w:rsid w:val="00016291"/>
    <w:rsid w:val="000205BD"/>
    <w:rsid w:val="00020AC4"/>
    <w:rsid w:val="00026041"/>
    <w:rsid w:val="000265F5"/>
    <w:rsid w:val="0003076E"/>
    <w:rsid w:val="000309C9"/>
    <w:rsid w:val="00033215"/>
    <w:rsid w:val="000352FB"/>
    <w:rsid w:val="000372C2"/>
    <w:rsid w:val="00042090"/>
    <w:rsid w:val="00043C3C"/>
    <w:rsid w:val="0004544F"/>
    <w:rsid w:val="000619AC"/>
    <w:rsid w:val="00062D46"/>
    <w:rsid w:val="00064215"/>
    <w:rsid w:val="00070754"/>
    <w:rsid w:val="00071A2F"/>
    <w:rsid w:val="00076CB9"/>
    <w:rsid w:val="00077F29"/>
    <w:rsid w:val="00080EE1"/>
    <w:rsid w:val="000816CC"/>
    <w:rsid w:val="0008339B"/>
    <w:rsid w:val="00083744"/>
    <w:rsid w:val="0008570D"/>
    <w:rsid w:val="00093932"/>
    <w:rsid w:val="0009417E"/>
    <w:rsid w:val="000A3648"/>
    <w:rsid w:val="000A3DF9"/>
    <w:rsid w:val="000A6F09"/>
    <w:rsid w:val="000A702D"/>
    <w:rsid w:val="000A7188"/>
    <w:rsid w:val="000A7FB2"/>
    <w:rsid w:val="000B1863"/>
    <w:rsid w:val="000B5272"/>
    <w:rsid w:val="000C1857"/>
    <w:rsid w:val="000C4131"/>
    <w:rsid w:val="000C4462"/>
    <w:rsid w:val="000C4568"/>
    <w:rsid w:val="000D2BFC"/>
    <w:rsid w:val="000D34B0"/>
    <w:rsid w:val="000D378B"/>
    <w:rsid w:val="000D54D2"/>
    <w:rsid w:val="000D5839"/>
    <w:rsid w:val="000E3D8A"/>
    <w:rsid w:val="000E4B67"/>
    <w:rsid w:val="000E5B4A"/>
    <w:rsid w:val="000E6DC3"/>
    <w:rsid w:val="000E6F5E"/>
    <w:rsid w:val="000E7499"/>
    <w:rsid w:val="000F2346"/>
    <w:rsid w:val="000F7FCE"/>
    <w:rsid w:val="00102131"/>
    <w:rsid w:val="00103E62"/>
    <w:rsid w:val="00112657"/>
    <w:rsid w:val="001136EF"/>
    <w:rsid w:val="00113CEF"/>
    <w:rsid w:val="00115E15"/>
    <w:rsid w:val="0011699A"/>
    <w:rsid w:val="00131DBB"/>
    <w:rsid w:val="00133BDF"/>
    <w:rsid w:val="00135546"/>
    <w:rsid w:val="00136675"/>
    <w:rsid w:val="001366F1"/>
    <w:rsid w:val="00136923"/>
    <w:rsid w:val="00137D9F"/>
    <w:rsid w:val="00141724"/>
    <w:rsid w:val="00144696"/>
    <w:rsid w:val="00150AA6"/>
    <w:rsid w:val="00152306"/>
    <w:rsid w:val="00154357"/>
    <w:rsid w:val="00160FA8"/>
    <w:rsid w:val="00167AA2"/>
    <w:rsid w:val="0017042B"/>
    <w:rsid w:val="00177791"/>
    <w:rsid w:val="001827F4"/>
    <w:rsid w:val="00186BAB"/>
    <w:rsid w:val="00193167"/>
    <w:rsid w:val="001975A2"/>
    <w:rsid w:val="001A2B69"/>
    <w:rsid w:val="001A6128"/>
    <w:rsid w:val="001A66EC"/>
    <w:rsid w:val="001A6A71"/>
    <w:rsid w:val="001B5317"/>
    <w:rsid w:val="001B574E"/>
    <w:rsid w:val="001B7A06"/>
    <w:rsid w:val="001C198B"/>
    <w:rsid w:val="001C2535"/>
    <w:rsid w:val="001C53BB"/>
    <w:rsid w:val="001C5574"/>
    <w:rsid w:val="001D0B89"/>
    <w:rsid w:val="001D1FCB"/>
    <w:rsid w:val="001D338C"/>
    <w:rsid w:val="001D685D"/>
    <w:rsid w:val="001E48AB"/>
    <w:rsid w:val="001E6FBF"/>
    <w:rsid w:val="001E7495"/>
    <w:rsid w:val="001E77A7"/>
    <w:rsid w:val="001F0176"/>
    <w:rsid w:val="001F04F6"/>
    <w:rsid w:val="001F273E"/>
    <w:rsid w:val="001F3654"/>
    <w:rsid w:val="001F7BC7"/>
    <w:rsid w:val="0020338D"/>
    <w:rsid w:val="00206E73"/>
    <w:rsid w:val="00207519"/>
    <w:rsid w:val="00210870"/>
    <w:rsid w:val="002157C4"/>
    <w:rsid w:val="002161B3"/>
    <w:rsid w:val="0021735C"/>
    <w:rsid w:val="00220756"/>
    <w:rsid w:val="002223F4"/>
    <w:rsid w:val="002225B2"/>
    <w:rsid w:val="002225C8"/>
    <w:rsid w:val="00226519"/>
    <w:rsid w:val="00231DF7"/>
    <w:rsid w:val="00240D31"/>
    <w:rsid w:val="00241F92"/>
    <w:rsid w:val="00242BD5"/>
    <w:rsid w:val="00244E27"/>
    <w:rsid w:val="00244FED"/>
    <w:rsid w:val="0024543D"/>
    <w:rsid w:val="00250755"/>
    <w:rsid w:val="00260EF1"/>
    <w:rsid w:val="00263A21"/>
    <w:rsid w:val="00266037"/>
    <w:rsid w:val="00266F01"/>
    <w:rsid w:val="002713BF"/>
    <w:rsid w:val="002723F0"/>
    <w:rsid w:val="0027318C"/>
    <w:rsid w:val="00273651"/>
    <w:rsid w:val="0027385F"/>
    <w:rsid w:val="00273DE6"/>
    <w:rsid w:val="002764F0"/>
    <w:rsid w:val="00277631"/>
    <w:rsid w:val="00277EEE"/>
    <w:rsid w:val="00282526"/>
    <w:rsid w:val="002828B4"/>
    <w:rsid w:val="00283DD1"/>
    <w:rsid w:val="00284193"/>
    <w:rsid w:val="00285F95"/>
    <w:rsid w:val="00294F1A"/>
    <w:rsid w:val="002955D7"/>
    <w:rsid w:val="00295BFD"/>
    <w:rsid w:val="00296102"/>
    <w:rsid w:val="0029616C"/>
    <w:rsid w:val="0029632B"/>
    <w:rsid w:val="00296602"/>
    <w:rsid w:val="002A2A8A"/>
    <w:rsid w:val="002A6808"/>
    <w:rsid w:val="002B13E9"/>
    <w:rsid w:val="002B2999"/>
    <w:rsid w:val="002B3F73"/>
    <w:rsid w:val="002B5B82"/>
    <w:rsid w:val="002C0E2A"/>
    <w:rsid w:val="002C1B50"/>
    <w:rsid w:val="002C2148"/>
    <w:rsid w:val="002C21D8"/>
    <w:rsid w:val="002C2D30"/>
    <w:rsid w:val="002C48B2"/>
    <w:rsid w:val="002C7A14"/>
    <w:rsid w:val="002C7C34"/>
    <w:rsid w:val="002D25BE"/>
    <w:rsid w:val="002D67B5"/>
    <w:rsid w:val="002D77EE"/>
    <w:rsid w:val="002E1BC1"/>
    <w:rsid w:val="002E5D3A"/>
    <w:rsid w:val="002F18B4"/>
    <w:rsid w:val="002F5FF1"/>
    <w:rsid w:val="002F6328"/>
    <w:rsid w:val="00300D6E"/>
    <w:rsid w:val="00301501"/>
    <w:rsid w:val="00310FF9"/>
    <w:rsid w:val="003121BC"/>
    <w:rsid w:val="0032156F"/>
    <w:rsid w:val="00322936"/>
    <w:rsid w:val="00322A6A"/>
    <w:rsid w:val="00326760"/>
    <w:rsid w:val="003306AD"/>
    <w:rsid w:val="00343AF2"/>
    <w:rsid w:val="00364BAA"/>
    <w:rsid w:val="003668A7"/>
    <w:rsid w:val="00372E41"/>
    <w:rsid w:val="00373379"/>
    <w:rsid w:val="00376C9E"/>
    <w:rsid w:val="003777D8"/>
    <w:rsid w:val="00377955"/>
    <w:rsid w:val="00385855"/>
    <w:rsid w:val="00385E4D"/>
    <w:rsid w:val="0039114E"/>
    <w:rsid w:val="00392834"/>
    <w:rsid w:val="0039307D"/>
    <w:rsid w:val="003933F1"/>
    <w:rsid w:val="003A524F"/>
    <w:rsid w:val="003A7C62"/>
    <w:rsid w:val="003B6667"/>
    <w:rsid w:val="003C1D57"/>
    <w:rsid w:val="003C2CC4"/>
    <w:rsid w:val="003C4FA2"/>
    <w:rsid w:val="003C54C7"/>
    <w:rsid w:val="003C585E"/>
    <w:rsid w:val="003C7967"/>
    <w:rsid w:val="003D2F4C"/>
    <w:rsid w:val="003D3ED5"/>
    <w:rsid w:val="003D56D4"/>
    <w:rsid w:val="003D6353"/>
    <w:rsid w:val="003D79DF"/>
    <w:rsid w:val="003E2E43"/>
    <w:rsid w:val="003E35B4"/>
    <w:rsid w:val="003F4231"/>
    <w:rsid w:val="003F5458"/>
    <w:rsid w:val="003F573F"/>
    <w:rsid w:val="003F6243"/>
    <w:rsid w:val="003F68AD"/>
    <w:rsid w:val="00400117"/>
    <w:rsid w:val="00402543"/>
    <w:rsid w:val="00402DF9"/>
    <w:rsid w:val="00405FE4"/>
    <w:rsid w:val="00411175"/>
    <w:rsid w:val="004130E2"/>
    <w:rsid w:val="00413FCD"/>
    <w:rsid w:val="00421D02"/>
    <w:rsid w:val="004235D0"/>
    <w:rsid w:val="00425B6D"/>
    <w:rsid w:val="0043069E"/>
    <w:rsid w:val="0043083F"/>
    <w:rsid w:val="0044006D"/>
    <w:rsid w:val="00442A7B"/>
    <w:rsid w:val="00443C8A"/>
    <w:rsid w:val="0044467F"/>
    <w:rsid w:val="0044636A"/>
    <w:rsid w:val="00446A02"/>
    <w:rsid w:val="00447A52"/>
    <w:rsid w:val="00450BCD"/>
    <w:rsid w:val="00455230"/>
    <w:rsid w:val="004554C8"/>
    <w:rsid w:val="004578FA"/>
    <w:rsid w:val="004602E0"/>
    <w:rsid w:val="004608CF"/>
    <w:rsid w:val="00461FBB"/>
    <w:rsid w:val="00467564"/>
    <w:rsid w:val="00470CC0"/>
    <w:rsid w:val="00475342"/>
    <w:rsid w:val="00480A81"/>
    <w:rsid w:val="004811AE"/>
    <w:rsid w:val="0048299C"/>
    <w:rsid w:val="00496DA3"/>
    <w:rsid w:val="004A3010"/>
    <w:rsid w:val="004A3C90"/>
    <w:rsid w:val="004A44E4"/>
    <w:rsid w:val="004A4D71"/>
    <w:rsid w:val="004B0C32"/>
    <w:rsid w:val="004B12BE"/>
    <w:rsid w:val="004B1E07"/>
    <w:rsid w:val="004B28A4"/>
    <w:rsid w:val="004B3A4D"/>
    <w:rsid w:val="004B3EE8"/>
    <w:rsid w:val="004B3F08"/>
    <w:rsid w:val="004B3FD9"/>
    <w:rsid w:val="004B5DE0"/>
    <w:rsid w:val="004B5EA1"/>
    <w:rsid w:val="004C2EB6"/>
    <w:rsid w:val="004C40CF"/>
    <w:rsid w:val="004C6199"/>
    <w:rsid w:val="004C6820"/>
    <w:rsid w:val="004D02B2"/>
    <w:rsid w:val="004D0474"/>
    <w:rsid w:val="004D1E14"/>
    <w:rsid w:val="004D2F66"/>
    <w:rsid w:val="004D3086"/>
    <w:rsid w:val="004D63C4"/>
    <w:rsid w:val="004D64D3"/>
    <w:rsid w:val="004F093C"/>
    <w:rsid w:val="004F2501"/>
    <w:rsid w:val="004F4BDC"/>
    <w:rsid w:val="004F66D6"/>
    <w:rsid w:val="0050538F"/>
    <w:rsid w:val="00510086"/>
    <w:rsid w:val="00511BED"/>
    <w:rsid w:val="0051407D"/>
    <w:rsid w:val="00516D4D"/>
    <w:rsid w:val="00522516"/>
    <w:rsid w:val="00527832"/>
    <w:rsid w:val="0053224D"/>
    <w:rsid w:val="00533CBC"/>
    <w:rsid w:val="00541FDF"/>
    <w:rsid w:val="00543B56"/>
    <w:rsid w:val="00544680"/>
    <w:rsid w:val="00545334"/>
    <w:rsid w:val="00551F5B"/>
    <w:rsid w:val="00554F06"/>
    <w:rsid w:val="00561705"/>
    <w:rsid w:val="005620BB"/>
    <w:rsid w:val="00576EF8"/>
    <w:rsid w:val="00582DD2"/>
    <w:rsid w:val="0058460E"/>
    <w:rsid w:val="005866D9"/>
    <w:rsid w:val="00590379"/>
    <w:rsid w:val="0059087A"/>
    <w:rsid w:val="00590FAC"/>
    <w:rsid w:val="00591073"/>
    <w:rsid w:val="005924CC"/>
    <w:rsid w:val="005A4082"/>
    <w:rsid w:val="005A663B"/>
    <w:rsid w:val="005B11EE"/>
    <w:rsid w:val="005B18DA"/>
    <w:rsid w:val="005C1D67"/>
    <w:rsid w:val="005C37E0"/>
    <w:rsid w:val="005C47A6"/>
    <w:rsid w:val="005C569F"/>
    <w:rsid w:val="005D1AA2"/>
    <w:rsid w:val="005D3BDE"/>
    <w:rsid w:val="005D66CF"/>
    <w:rsid w:val="005D70B2"/>
    <w:rsid w:val="005E64C3"/>
    <w:rsid w:val="005F0356"/>
    <w:rsid w:val="005F0479"/>
    <w:rsid w:val="005F1064"/>
    <w:rsid w:val="005F128A"/>
    <w:rsid w:val="005F2B55"/>
    <w:rsid w:val="00601C16"/>
    <w:rsid w:val="00610CD8"/>
    <w:rsid w:val="00612688"/>
    <w:rsid w:val="00613FCC"/>
    <w:rsid w:val="006157CB"/>
    <w:rsid w:val="006177A3"/>
    <w:rsid w:val="00622464"/>
    <w:rsid w:val="00623E6C"/>
    <w:rsid w:val="0062506F"/>
    <w:rsid w:val="00626542"/>
    <w:rsid w:val="006415C2"/>
    <w:rsid w:val="00644ACE"/>
    <w:rsid w:val="00650307"/>
    <w:rsid w:val="00651490"/>
    <w:rsid w:val="006517C0"/>
    <w:rsid w:val="00654A54"/>
    <w:rsid w:val="00655FAE"/>
    <w:rsid w:val="006610C0"/>
    <w:rsid w:val="00661155"/>
    <w:rsid w:val="00661180"/>
    <w:rsid w:val="0066275B"/>
    <w:rsid w:val="00663008"/>
    <w:rsid w:val="006631A8"/>
    <w:rsid w:val="00670493"/>
    <w:rsid w:val="00672959"/>
    <w:rsid w:val="0067443E"/>
    <w:rsid w:val="00676A8C"/>
    <w:rsid w:val="00677A44"/>
    <w:rsid w:val="006818B0"/>
    <w:rsid w:val="00681C23"/>
    <w:rsid w:val="0068205F"/>
    <w:rsid w:val="0068258D"/>
    <w:rsid w:val="006826DB"/>
    <w:rsid w:val="00685346"/>
    <w:rsid w:val="00685B48"/>
    <w:rsid w:val="0069087D"/>
    <w:rsid w:val="00690BB0"/>
    <w:rsid w:val="00691078"/>
    <w:rsid w:val="00692051"/>
    <w:rsid w:val="006938D6"/>
    <w:rsid w:val="00696850"/>
    <w:rsid w:val="006968E6"/>
    <w:rsid w:val="006B278D"/>
    <w:rsid w:val="006B516C"/>
    <w:rsid w:val="006B74CE"/>
    <w:rsid w:val="006C0253"/>
    <w:rsid w:val="006C401A"/>
    <w:rsid w:val="006D09DB"/>
    <w:rsid w:val="006D17CF"/>
    <w:rsid w:val="006D3A03"/>
    <w:rsid w:val="006D6E93"/>
    <w:rsid w:val="006E217F"/>
    <w:rsid w:val="006E5136"/>
    <w:rsid w:val="006E5BA8"/>
    <w:rsid w:val="006F4D9C"/>
    <w:rsid w:val="00700846"/>
    <w:rsid w:val="00700BC8"/>
    <w:rsid w:val="00700D4B"/>
    <w:rsid w:val="00704A5C"/>
    <w:rsid w:val="00707856"/>
    <w:rsid w:val="00707A70"/>
    <w:rsid w:val="00710673"/>
    <w:rsid w:val="00721127"/>
    <w:rsid w:val="0072784F"/>
    <w:rsid w:val="0072786E"/>
    <w:rsid w:val="0073154C"/>
    <w:rsid w:val="007319E5"/>
    <w:rsid w:val="00732327"/>
    <w:rsid w:val="007325C7"/>
    <w:rsid w:val="00733439"/>
    <w:rsid w:val="00737B6E"/>
    <w:rsid w:val="007410D0"/>
    <w:rsid w:val="00742FE4"/>
    <w:rsid w:val="0074362D"/>
    <w:rsid w:val="007460D4"/>
    <w:rsid w:val="007474D1"/>
    <w:rsid w:val="0075279F"/>
    <w:rsid w:val="00753E35"/>
    <w:rsid w:val="0076075E"/>
    <w:rsid w:val="00760B1E"/>
    <w:rsid w:val="00760B85"/>
    <w:rsid w:val="007650D6"/>
    <w:rsid w:val="00765E04"/>
    <w:rsid w:val="00772155"/>
    <w:rsid w:val="00776446"/>
    <w:rsid w:val="00781570"/>
    <w:rsid w:val="007827C7"/>
    <w:rsid w:val="00782F35"/>
    <w:rsid w:val="007834DC"/>
    <w:rsid w:val="007853E6"/>
    <w:rsid w:val="0078593F"/>
    <w:rsid w:val="00791001"/>
    <w:rsid w:val="00791DFA"/>
    <w:rsid w:val="00793E2F"/>
    <w:rsid w:val="00795E40"/>
    <w:rsid w:val="007A4333"/>
    <w:rsid w:val="007A4475"/>
    <w:rsid w:val="007A5698"/>
    <w:rsid w:val="007B0B64"/>
    <w:rsid w:val="007B3D97"/>
    <w:rsid w:val="007B463C"/>
    <w:rsid w:val="007B69A1"/>
    <w:rsid w:val="007C7D65"/>
    <w:rsid w:val="007D4014"/>
    <w:rsid w:val="007D7B4F"/>
    <w:rsid w:val="007E1ABF"/>
    <w:rsid w:val="007E1EB8"/>
    <w:rsid w:val="007E61B4"/>
    <w:rsid w:val="007F15EC"/>
    <w:rsid w:val="007F20F4"/>
    <w:rsid w:val="007F2A2B"/>
    <w:rsid w:val="007F2B08"/>
    <w:rsid w:val="007F3096"/>
    <w:rsid w:val="007F453E"/>
    <w:rsid w:val="007F4A61"/>
    <w:rsid w:val="007F52E2"/>
    <w:rsid w:val="00800582"/>
    <w:rsid w:val="0080504F"/>
    <w:rsid w:val="00810B9C"/>
    <w:rsid w:val="00820EAF"/>
    <w:rsid w:val="00841293"/>
    <w:rsid w:val="008422B2"/>
    <w:rsid w:val="00842E85"/>
    <w:rsid w:val="00847650"/>
    <w:rsid w:val="0085132F"/>
    <w:rsid w:val="00854DE5"/>
    <w:rsid w:val="008568E7"/>
    <w:rsid w:val="00860692"/>
    <w:rsid w:val="00861273"/>
    <w:rsid w:val="00863910"/>
    <w:rsid w:val="00866E52"/>
    <w:rsid w:val="0087052A"/>
    <w:rsid w:val="00872337"/>
    <w:rsid w:val="008736C7"/>
    <w:rsid w:val="00874ADA"/>
    <w:rsid w:val="00875AD0"/>
    <w:rsid w:val="00887F23"/>
    <w:rsid w:val="008907E3"/>
    <w:rsid w:val="00891864"/>
    <w:rsid w:val="00891DE6"/>
    <w:rsid w:val="00892DD3"/>
    <w:rsid w:val="00895B20"/>
    <w:rsid w:val="00896D92"/>
    <w:rsid w:val="008A2B23"/>
    <w:rsid w:val="008A4B26"/>
    <w:rsid w:val="008A606D"/>
    <w:rsid w:val="008A643B"/>
    <w:rsid w:val="008A6649"/>
    <w:rsid w:val="008A781D"/>
    <w:rsid w:val="008B221B"/>
    <w:rsid w:val="008B7EB8"/>
    <w:rsid w:val="008C0DC8"/>
    <w:rsid w:val="008C3875"/>
    <w:rsid w:val="008C6314"/>
    <w:rsid w:val="008D0D3F"/>
    <w:rsid w:val="008E1097"/>
    <w:rsid w:val="008E4E68"/>
    <w:rsid w:val="008E5692"/>
    <w:rsid w:val="008E5A2E"/>
    <w:rsid w:val="008E79A8"/>
    <w:rsid w:val="008F0B67"/>
    <w:rsid w:val="008F15BD"/>
    <w:rsid w:val="008F53A7"/>
    <w:rsid w:val="008F6C7B"/>
    <w:rsid w:val="00901053"/>
    <w:rsid w:val="00902B98"/>
    <w:rsid w:val="009041E3"/>
    <w:rsid w:val="009115EA"/>
    <w:rsid w:val="00912808"/>
    <w:rsid w:val="00915470"/>
    <w:rsid w:val="0091671E"/>
    <w:rsid w:val="0092266C"/>
    <w:rsid w:val="00926EE8"/>
    <w:rsid w:val="00927916"/>
    <w:rsid w:val="009306FD"/>
    <w:rsid w:val="0093328C"/>
    <w:rsid w:val="009356E4"/>
    <w:rsid w:val="00935777"/>
    <w:rsid w:val="009400C2"/>
    <w:rsid w:val="00944462"/>
    <w:rsid w:val="00951EC1"/>
    <w:rsid w:val="00953D92"/>
    <w:rsid w:val="009569D1"/>
    <w:rsid w:val="009579CF"/>
    <w:rsid w:val="00957B88"/>
    <w:rsid w:val="00963553"/>
    <w:rsid w:val="00965435"/>
    <w:rsid w:val="009669D8"/>
    <w:rsid w:val="00973257"/>
    <w:rsid w:val="00974BD1"/>
    <w:rsid w:val="00975FC0"/>
    <w:rsid w:val="00976F0F"/>
    <w:rsid w:val="009828BC"/>
    <w:rsid w:val="00984893"/>
    <w:rsid w:val="0098791D"/>
    <w:rsid w:val="0099319F"/>
    <w:rsid w:val="009A06C9"/>
    <w:rsid w:val="009A223D"/>
    <w:rsid w:val="009A4C06"/>
    <w:rsid w:val="009A5CAD"/>
    <w:rsid w:val="009A654C"/>
    <w:rsid w:val="009B02B8"/>
    <w:rsid w:val="009B79FC"/>
    <w:rsid w:val="009B7D86"/>
    <w:rsid w:val="009C0787"/>
    <w:rsid w:val="009C0983"/>
    <w:rsid w:val="009C2B80"/>
    <w:rsid w:val="009C3873"/>
    <w:rsid w:val="009C47DD"/>
    <w:rsid w:val="009C4813"/>
    <w:rsid w:val="009C65E9"/>
    <w:rsid w:val="009C6D01"/>
    <w:rsid w:val="009D0306"/>
    <w:rsid w:val="009D0413"/>
    <w:rsid w:val="009D2E51"/>
    <w:rsid w:val="009D4F42"/>
    <w:rsid w:val="009D73A3"/>
    <w:rsid w:val="009D7530"/>
    <w:rsid w:val="009E1F34"/>
    <w:rsid w:val="009E49C6"/>
    <w:rsid w:val="009E556B"/>
    <w:rsid w:val="009F4159"/>
    <w:rsid w:val="009F46E9"/>
    <w:rsid w:val="009F6A35"/>
    <w:rsid w:val="009F7B6F"/>
    <w:rsid w:val="00A10D69"/>
    <w:rsid w:val="00A15646"/>
    <w:rsid w:val="00A16A85"/>
    <w:rsid w:val="00A2088C"/>
    <w:rsid w:val="00A253C8"/>
    <w:rsid w:val="00A30E75"/>
    <w:rsid w:val="00A36042"/>
    <w:rsid w:val="00A36D1E"/>
    <w:rsid w:val="00A406DC"/>
    <w:rsid w:val="00A42CB6"/>
    <w:rsid w:val="00A44F8E"/>
    <w:rsid w:val="00A451A6"/>
    <w:rsid w:val="00A50913"/>
    <w:rsid w:val="00A525C2"/>
    <w:rsid w:val="00A5324C"/>
    <w:rsid w:val="00A54029"/>
    <w:rsid w:val="00A545BC"/>
    <w:rsid w:val="00A5545F"/>
    <w:rsid w:val="00A62F57"/>
    <w:rsid w:val="00A64115"/>
    <w:rsid w:val="00A6612B"/>
    <w:rsid w:val="00A6640D"/>
    <w:rsid w:val="00A707AB"/>
    <w:rsid w:val="00A70FDF"/>
    <w:rsid w:val="00A73290"/>
    <w:rsid w:val="00A777BB"/>
    <w:rsid w:val="00A77FCC"/>
    <w:rsid w:val="00A80013"/>
    <w:rsid w:val="00A80F9F"/>
    <w:rsid w:val="00A83F42"/>
    <w:rsid w:val="00A90292"/>
    <w:rsid w:val="00A96F80"/>
    <w:rsid w:val="00AB1212"/>
    <w:rsid w:val="00AB2E7E"/>
    <w:rsid w:val="00AB4E0E"/>
    <w:rsid w:val="00AB58C7"/>
    <w:rsid w:val="00AB762E"/>
    <w:rsid w:val="00AC716D"/>
    <w:rsid w:val="00AD2399"/>
    <w:rsid w:val="00AE15FF"/>
    <w:rsid w:val="00AE33A5"/>
    <w:rsid w:val="00AE487F"/>
    <w:rsid w:val="00AE4CF0"/>
    <w:rsid w:val="00AE633E"/>
    <w:rsid w:val="00AF56B8"/>
    <w:rsid w:val="00AF59DF"/>
    <w:rsid w:val="00AF5F64"/>
    <w:rsid w:val="00AF7176"/>
    <w:rsid w:val="00AF71AB"/>
    <w:rsid w:val="00AF7566"/>
    <w:rsid w:val="00B01C1B"/>
    <w:rsid w:val="00B035A2"/>
    <w:rsid w:val="00B07898"/>
    <w:rsid w:val="00B13650"/>
    <w:rsid w:val="00B23233"/>
    <w:rsid w:val="00B32328"/>
    <w:rsid w:val="00B352BC"/>
    <w:rsid w:val="00B3588B"/>
    <w:rsid w:val="00B46BD3"/>
    <w:rsid w:val="00B50413"/>
    <w:rsid w:val="00B520E2"/>
    <w:rsid w:val="00B53979"/>
    <w:rsid w:val="00B5787F"/>
    <w:rsid w:val="00B617BA"/>
    <w:rsid w:val="00B67D0D"/>
    <w:rsid w:val="00B722F2"/>
    <w:rsid w:val="00B75EA8"/>
    <w:rsid w:val="00B81EF9"/>
    <w:rsid w:val="00B85FAB"/>
    <w:rsid w:val="00B96508"/>
    <w:rsid w:val="00BA0029"/>
    <w:rsid w:val="00BA3727"/>
    <w:rsid w:val="00BA4730"/>
    <w:rsid w:val="00BB0A7E"/>
    <w:rsid w:val="00BB1B04"/>
    <w:rsid w:val="00BB5EDF"/>
    <w:rsid w:val="00BC1036"/>
    <w:rsid w:val="00BC1772"/>
    <w:rsid w:val="00BC1AF3"/>
    <w:rsid w:val="00BC2783"/>
    <w:rsid w:val="00BD6119"/>
    <w:rsid w:val="00BD6BA0"/>
    <w:rsid w:val="00BD798A"/>
    <w:rsid w:val="00BE091A"/>
    <w:rsid w:val="00BE11B5"/>
    <w:rsid w:val="00BE2C47"/>
    <w:rsid w:val="00BE3401"/>
    <w:rsid w:val="00BE3C15"/>
    <w:rsid w:val="00BE43D7"/>
    <w:rsid w:val="00BE54D4"/>
    <w:rsid w:val="00BE5A82"/>
    <w:rsid w:val="00BE5B6D"/>
    <w:rsid w:val="00BE5C0F"/>
    <w:rsid w:val="00BE7493"/>
    <w:rsid w:val="00BF40CA"/>
    <w:rsid w:val="00BF42C5"/>
    <w:rsid w:val="00BF54AC"/>
    <w:rsid w:val="00C05444"/>
    <w:rsid w:val="00C058AD"/>
    <w:rsid w:val="00C06DBD"/>
    <w:rsid w:val="00C101EA"/>
    <w:rsid w:val="00C10230"/>
    <w:rsid w:val="00C124DE"/>
    <w:rsid w:val="00C140CC"/>
    <w:rsid w:val="00C15AA6"/>
    <w:rsid w:val="00C16E35"/>
    <w:rsid w:val="00C17FC9"/>
    <w:rsid w:val="00C20E6F"/>
    <w:rsid w:val="00C2302A"/>
    <w:rsid w:val="00C34911"/>
    <w:rsid w:val="00C4271E"/>
    <w:rsid w:val="00C448CA"/>
    <w:rsid w:val="00C511C7"/>
    <w:rsid w:val="00C52BC7"/>
    <w:rsid w:val="00C53842"/>
    <w:rsid w:val="00C54A5A"/>
    <w:rsid w:val="00C56D37"/>
    <w:rsid w:val="00C57D0D"/>
    <w:rsid w:val="00C60909"/>
    <w:rsid w:val="00C62789"/>
    <w:rsid w:val="00C6440F"/>
    <w:rsid w:val="00C70EA1"/>
    <w:rsid w:val="00C7239A"/>
    <w:rsid w:val="00C75152"/>
    <w:rsid w:val="00C81436"/>
    <w:rsid w:val="00C867B1"/>
    <w:rsid w:val="00C870D5"/>
    <w:rsid w:val="00C873B6"/>
    <w:rsid w:val="00C91FD7"/>
    <w:rsid w:val="00C949AA"/>
    <w:rsid w:val="00C9626B"/>
    <w:rsid w:val="00CB13F1"/>
    <w:rsid w:val="00CB7BDE"/>
    <w:rsid w:val="00CC1371"/>
    <w:rsid w:val="00CC2176"/>
    <w:rsid w:val="00CC44DE"/>
    <w:rsid w:val="00CC55AD"/>
    <w:rsid w:val="00CC5E1E"/>
    <w:rsid w:val="00CD64CF"/>
    <w:rsid w:val="00CE01C6"/>
    <w:rsid w:val="00CE0AA5"/>
    <w:rsid w:val="00CE209C"/>
    <w:rsid w:val="00CE42BD"/>
    <w:rsid w:val="00CE684B"/>
    <w:rsid w:val="00CE6B28"/>
    <w:rsid w:val="00CF2B96"/>
    <w:rsid w:val="00CF6F2F"/>
    <w:rsid w:val="00D01C50"/>
    <w:rsid w:val="00D02D61"/>
    <w:rsid w:val="00D05872"/>
    <w:rsid w:val="00D118DE"/>
    <w:rsid w:val="00D12852"/>
    <w:rsid w:val="00D133EE"/>
    <w:rsid w:val="00D212D1"/>
    <w:rsid w:val="00D21603"/>
    <w:rsid w:val="00D21ECE"/>
    <w:rsid w:val="00D24F38"/>
    <w:rsid w:val="00D3212F"/>
    <w:rsid w:val="00D345E8"/>
    <w:rsid w:val="00D36516"/>
    <w:rsid w:val="00D4168B"/>
    <w:rsid w:val="00D43AF9"/>
    <w:rsid w:val="00D4739E"/>
    <w:rsid w:val="00D507D0"/>
    <w:rsid w:val="00D51075"/>
    <w:rsid w:val="00D515A2"/>
    <w:rsid w:val="00D54CB8"/>
    <w:rsid w:val="00D64BBD"/>
    <w:rsid w:val="00D6592C"/>
    <w:rsid w:val="00D67CE6"/>
    <w:rsid w:val="00D67F41"/>
    <w:rsid w:val="00D75DD4"/>
    <w:rsid w:val="00D80244"/>
    <w:rsid w:val="00D849BD"/>
    <w:rsid w:val="00D8519E"/>
    <w:rsid w:val="00D866AB"/>
    <w:rsid w:val="00D9087F"/>
    <w:rsid w:val="00D928C1"/>
    <w:rsid w:val="00D933F8"/>
    <w:rsid w:val="00D94818"/>
    <w:rsid w:val="00D97EBA"/>
    <w:rsid w:val="00DA0C7D"/>
    <w:rsid w:val="00DB114C"/>
    <w:rsid w:val="00DB48D0"/>
    <w:rsid w:val="00DC0A39"/>
    <w:rsid w:val="00DC4198"/>
    <w:rsid w:val="00DC4AB3"/>
    <w:rsid w:val="00DC71AA"/>
    <w:rsid w:val="00DD3350"/>
    <w:rsid w:val="00DE18A2"/>
    <w:rsid w:val="00DE2BCA"/>
    <w:rsid w:val="00DE3CA2"/>
    <w:rsid w:val="00DE45F4"/>
    <w:rsid w:val="00DE556D"/>
    <w:rsid w:val="00DE7927"/>
    <w:rsid w:val="00DF73AB"/>
    <w:rsid w:val="00DF76ED"/>
    <w:rsid w:val="00E07829"/>
    <w:rsid w:val="00E118AE"/>
    <w:rsid w:val="00E12F3C"/>
    <w:rsid w:val="00E17B42"/>
    <w:rsid w:val="00E206BE"/>
    <w:rsid w:val="00E27F68"/>
    <w:rsid w:val="00E302B2"/>
    <w:rsid w:val="00E30E12"/>
    <w:rsid w:val="00E34CB5"/>
    <w:rsid w:val="00E41469"/>
    <w:rsid w:val="00E43827"/>
    <w:rsid w:val="00E50177"/>
    <w:rsid w:val="00E523B4"/>
    <w:rsid w:val="00E52A05"/>
    <w:rsid w:val="00E548BA"/>
    <w:rsid w:val="00E6238E"/>
    <w:rsid w:val="00E634B5"/>
    <w:rsid w:val="00E70F02"/>
    <w:rsid w:val="00E745F4"/>
    <w:rsid w:val="00E77094"/>
    <w:rsid w:val="00E825CA"/>
    <w:rsid w:val="00E83153"/>
    <w:rsid w:val="00E8338F"/>
    <w:rsid w:val="00E833F1"/>
    <w:rsid w:val="00E84A22"/>
    <w:rsid w:val="00E8545E"/>
    <w:rsid w:val="00E861AA"/>
    <w:rsid w:val="00E90F50"/>
    <w:rsid w:val="00E91DE0"/>
    <w:rsid w:val="00E94411"/>
    <w:rsid w:val="00E94C54"/>
    <w:rsid w:val="00E97005"/>
    <w:rsid w:val="00EA1DFF"/>
    <w:rsid w:val="00EA2211"/>
    <w:rsid w:val="00EA235E"/>
    <w:rsid w:val="00EA52CB"/>
    <w:rsid w:val="00EB44BB"/>
    <w:rsid w:val="00EC406B"/>
    <w:rsid w:val="00EC4892"/>
    <w:rsid w:val="00EC577E"/>
    <w:rsid w:val="00ED065B"/>
    <w:rsid w:val="00ED1BEF"/>
    <w:rsid w:val="00ED4C6C"/>
    <w:rsid w:val="00ED4EC5"/>
    <w:rsid w:val="00ED6056"/>
    <w:rsid w:val="00EE7F24"/>
    <w:rsid w:val="00EF2F9F"/>
    <w:rsid w:val="00EF4BE2"/>
    <w:rsid w:val="00EF6A84"/>
    <w:rsid w:val="00F0333D"/>
    <w:rsid w:val="00F03CCA"/>
    <w:rsid w:val="00F21D56"/>
    <w:rsid w:val="00F2253E"/>
    <w:rsid w:val="00F240E7"/>
    <w:rsid w:val="00F259D1"/>
    <w:rsid w:val="00F268E2"/>
    <w:rsid w:val="00F27432"/>
    <w:rsid w:val="00F276FC"/>
    <w:rsid w:val="00F32A65"/>
    <w:rsid w:val="00F36C06"/>
    <w:rsid w:val="00F37695"/>
    <w:rsid w:val="00F40A06"/>
    <w:rsid w:val="00F423D0"/>
    <w:rsid w:val="00F43453"/>
    <w:rsid w:val="00F47D67"/>
    <w:rsid w:val="00F50318"/>
    <w:rsid w:val="00F53A60"/>
    <w:rsid w:val="00F543A2"/>
    <w:rsid w:val="00F55119"/>
    <w:rsid w:val="00F57AB0"/>
    <w:rsid w:val="00F640DF"/>
    <w:rsid w:val="00F64B72"/>
    <w:rsid w:val="00F64BB8"/>
    <w:rsid w:val="00F650DA"/>
    <w:rsid w:val="00F66EC6"/>
    <w:rsid w:val="00F66FF5"/>
    <w:rsid w:val="00F70445"/>
    <w:rsid w:val="00F72C47"/>
    <w:rsid w:val="00F74EFF"/>
    <w:rsid w:val="00F8185A"/>
    <w:rsid w:val="00F8195E"/>
    <w:rsid w:val="00F9537F"/>
    <w:rsid w:val="00F9661A"/>
    <w:rsid w:val="00FA0B43"/>
    <w:rsid w:val="00FA30EB"/>
    <w:rsid w:val="00FA4B21"/>
    <w:rsid w:val="00FA56AA"/>
    <w:rsid w:val="00FA6E4A"/>
    <w:rsid w:val="00FB392B"/>
    <w:rsid w:val="00FB47B7"/>
    <w:rsid w:val="00FB5C37"/>
    <w:rsid w:val="00FB5F1B"/>
    <w:rsid w:val="00FB6501"/>
    <w:rsid w:val="00FB7165"/>
    <w:rsid w:val="00FC16E3"/>
    <w:rsid w:val="00FC38BC"/>
    <w:rsid w:val="00FC5B26"/>
    <w:rsid w:val="00FC6170"/>
    <w:rsid w:val="00FC78DA"/>
    <w:rsid w:val="00FD0DC1"/>
    <w:rsid w:val="00FD1247"/>
    <w:rsid w:val="00FD17BF"/>
    <w:rsid w:val="00FD2495"/>
    <w:rsid w:val="00FD30B3"/>
    <w:rsid w:val="00FD411D"/>
    <w:rsid w:val="00FD7DAD"/>
    <w:rsid w:val="00FE061A"/>
    <w:rsid w:val="00FE0F6E"/>
    <w:rsid w:val="00FE1DC9"/>
    <w:rsid w:val="00FF2B5E"/>
    <w:rsid w:val="00FF3A0D"/>
    <w:rsid w:val="00FF3AE4"/>
    <w:rsid w:val="00FF4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ADFE8"/>
  <w15:docId w15:val="{C29071BB-4EBA-4DAF-A66E-6EEBC61AF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45F4"/>
    <w:pPr>
      <w:widowControl w:val="0"/>
      <w:spacing w:line="540" w:lineRule="exact"/>
      <w:ind w:firstLineChars="200" w:firstLine="200"/>
      <w:jc w:val="both"/>
    </w:pPr>
    <w:rPr>
      <w:rFonts w:eastAsia="仿宋_GB2312"/>
      <w:sz w:val="32"/>
    </w:rPr>
  </w:style>
  <w:style w:type="paragraph" w:styleId="1">
    <w:name w:val="heading 1"/>
    <w:basedOn w:val="a"/>
    <w:next w:val="a"/>
    <w:link w:val="1Char"/>
    <w:uiPriority w:val="9"/>
    <w:qFormat/>
    <w:rsid w:val="00765E04"/>
    <w:pPr>
      <w:keepNext/>
      <w:keepLines/>
      <w:numPr>
        <w:numId w:val="1"/>
      </w:numPr>
      <w:spacing w:before="340" w:after="330" w:line="578" w:lineRule="atLeast"/>
      <w:ind w:left="0" w:firstLineChars="0" w:firstLine="0"/>
      <w:jc w:val="center"/>
      <w:outlineLvl w:val="0"/>
    </w:pPr>
    <w:rPr>
      <w:rFonts w:eastAsia="黑体"/>
      <w:b/>
      <w:bCs/>
      <w:kern w:val="44"/>
      <w:sz w:val="44"/>
      <w:szCs w:val="44"/>
    </w:rPr>
  </w:style>
  <w:style w:type="paragraph" w:styleId="2">
    <w:name w:val="heading 2"/>
    <w:basedOn w:val="a"/>
    <w:next w:val="a"/>
    <w:link w:val="2Char"/>
    <w:uiPriority w:val="9"/>
    <w:unhideWhenUsed/>
    <w:qFormat/>
    <w:rsid w:val="00721127"/>
    <w:pPr>
      <w:keepNext/>
      <w:keepLines/>
      <w:numPr>
        <w:numId w:val="2"/>
      </w:numPr>
      <w:spacing w:before="260" w:after="260" w:line="416" w:lineRule="atLeast"/>
      <w:ind w:firstLineChars="0" w:firstLine="0"/>
      <w:jc w:val="left"/>
      <w:outlineLvl w:val="1"/>
    </w:pPr>
    <w:rPr>
      <w:rFonts w:asciiTheme="majorHAnsi" w:eastAsia="楷体"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65E04"/>
    <w:rPr>
      <w:rFonts w:eastAsia="黑体"/>
      <w:b/>
      <w:bCs/>
      <w:kern w:val="44"/>
      <w:sz w:val="44"/>
      <w:szCs w:val="44"/>
    </w:rPr>
  </w:style>
  <w:style w:type="paragraph" w:styleId="a3">
    <w:name w:val="Title"/>
    <w:basedOn w:val="a"/>
    <w:next w:val="a"/>
    <w:link w:val="Char"/>
    <w:uiPriority w:val="10"/>
    <w:qFormat/>
    <w:rsid w:val="00193167"/>
    <w:pPr>
      <w:spacing w:before="1080" w:after="1080" w:line="720" w:lineRule="auto"/>
      <w:jc w:val="center"/>
      <w:outlineLvl w:val="0"/>
    </w:pPr>
    <w:rPr>
      <w:rFonts w:ascii="方正小标宋简体" w:eastAsia="方正小标宋简体" w:hAnsiTheme="majorHAnsi" w:cstheme="majorBidi"/>
      <w:b/>
      <w:bCs/>
      <w:sz w:val="52"/>
      <w:szCs w:val="52"/>
    </w:rPr>
  </w:style>
  <w:style w:type="character" w:customStyle="1" w:styleId="Char">
    <w:name w:val="标题 Char"/>
    <w:basedOn w:val="a0"/>
    <w:link w:val="a3"/>
    <w:uiPriority w:val="10"/>
    <w:rsid w:val="00193167"/>
    <w:rPr>
      <w:rFonts w:ascii="方正小标宋简体" w:eastAsia="方正小标宋简体" w:hAnsiTheme="majorHAnsi" w:cstheme="majorBidi"/>
      <w:b/>
      <w:bCs/>
      <w:sz w:val="52"/>
      <w:szCs w:val="52"/>
    </w:rPr>
  </w:style>
  <w:style w:type="character" w:customStyle="1" w:styleId="2Char">
    <w:name w:val="标题 2 Char"/>
    <w:basedOn w:val="a0"/>
    <w:link w:val="2"/>
    <w:uiPriority w:val="9"/>
    <w:rsid w:val="00721127"/>
    <w:rPr>
      <w:rFonts w:asciiTheme="majorHAnsi" w:eastAsia="楷体" w:hAnsiTheme="majorHAnsi" w:cstheme="majorBidi"/>
      <w:b/>
      <w:bCs/>
      <w:sz w:val="32"/>
      <w:szCs w:val="32"/>
    </w:rPr>
  </w:style>
  <w:style w:type="paragraph" w:styleId="a4">
    <w:name w:val="Date"/>
    <w:basedOn w:val="a"/>
    <w:next w:val="a"/>
    <w:link w:val="Char0"/>
    <w:uiPriority w:val="99"/>
    <w:semiHidden/>
    <w:unhideWhenUsed/>
    <w:rsid w:val="00447A52"/>
    <w:pPr>
      <w:ind w:leftChars="2500" w:left="100"/>
    </w:pPr>
  </w:style>
  <w:style w:type="character" w:customStyle="1" w:styleId="Char0">
    <w:name w:val="日期 Char"/>
    <w:basedOn w:val="a0"/>
    <w:link w:val="a4"/>
    <w:uiPriority w:val="99"/>
    <w:semiHidden/>
    <w:rsid w:val="00447A52"/>
    <w:rPr>
      <w:rFonts w:eastAsia="仿宋_GB2312"/>
      <w:sz w:val="32"/>
    </w:rPr>
  </w:style>
  <w:style w:type="paragraph" w:styleId="a5">
    <w:name w:val="header"/>
    <w:basedOn w:val="a"/>
    <w:link w:val="Char1"/>
    <w:uiPriority w:val="99"/>
    <w:semiHidden/>
    <w:unhideWhenUsed/>
    <w:rsid w:val="00707A7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1">
    <w:name w:val="页眉 Char"/>
    <w:basedOn w:val="a0"/>
    <w:link w:val="a5"/>
    <w:uiPriority w:val="99"/>
    <w:semiHidden/>
    <w:rsid w:val="00707A70"/>
    <w:rPr>
      <w:rFonts w:eastAsia="仿宋_GB2312"/>
      <w:sz w:val="18"/>
      <w:szCs w:val="18"/>
    </w:rPr>
  </w:style>
  <w:style w:type="paragraph" w:styleId="a6">
    <w:name w:val="footer"/>
    <w:basedOn w:val="a"/>
    <w:link w:val="Char2"/>
    <w:uiPriority w:val="99"/>
    <w:semiHidden/>
    <w:unhideWhenUsed/>
    <w:rsid w:val="00707A70"/>
    <w:pPr>
      <w:tabs>
        <w:tab w:val="center" w:pos="4153"/>
        <w:tab w:val="right" w:pos="8306"/>
      </w:tabs>
      <w:snapToGrid w:val="0"/>
      <w:spacing w:line="240" w:lineRule="atLeast"/>
      <w:jc w:val="left"/>
    </w:pPr>
    <w:rPr>
      <w:sz w:val="18"/>
      <w:szCs w:val="18"/>
    </w:rPr>
  </w:style>
  <w:style w:type="character" w:customStyle="1" w:styleId="Char2">
    <w:name w:val="页脚 Char"/>
    <w:basedOn w:val="a0"/>
    <w:link w:val="a6"/>
    <w:uiPriority w:val="99"/>
    <w:semiHidden/>
    <w:rsid w:val="00707A70"/>
    <w:rPr>
      <w:rFonts w:eastAsia="仿宋_GB2312"/>
      <w:sz w:val="18"/>
      <w:szCs w:val="18"/>
    </w:rPr>
  </w:style>
  <w:style w:type="character" w:styleId="a7">
    <w:name w:val="annotation reference"/>
    <w:basedOn w:val="a0"/>
    <w:uiPriority w:val="99"/>
    <w:semiHidden/>
    <w:unhideWhenUsed/>
    <w:rsid w:val="00064215"/>
    <w:rPr>
      <w:sz w:val="21"/>
      <w:szCs w:val="21"/>
    </w:rPr>
  </w:style>
  <w:style w:type="paragraph" w:styleId="a8">
    <w:name w:val="annotation text"/>
    <w:basedOn w:val="a"/>
    <w:link w:val="Char3"/>
    <w:uiPriority w:val="99"/>
    <w:semiHidden/>
    <w:unhideWhenUsed/>
    <w:rsid w:val="00064215"/>
    <w:pPr>
      <w:jc w:val="left"/>
    </w:pPr>
  </w:style>
  <w:style w:type="character" w:customStyle="1" w:styleId="Char3">
    <w:name w:val="批注文字 Char"/>
    <w:basedOn w:val="a0"/>
    <w:link w:val="a8"/>
    <w:uiPriority w:val="99"/>
    <w:semiHidden/>
    <w:rsid w:val="00064215"/>
    <w:rPr>
      <w:rFonts w:eastAsia="仿宋_GB2312"/>
      <w:sz w:val="32"/>
    </w:rPr>
  </w:style>
  <w:style w:type="paragraph" w:styleId="a9">
    <w:name w:val="annotation subject"/>
    <w:basedOn w:val="a8"/>
    <w:next w:val="a8"/>
    <w:link w:val="Char4"/>
    <w:uiPriority w:val="99"/>
    <w:semiHidden/>
    <w:unhideWhenUsed/>
    <w:rsid w:val="00064215"/>
    <w:rPr>
      <w:b/>
      <w:bCs/>
    </w:rPr>
  </w:style>
  <w:style w:type="character" w:customStyle="1" w:styleId="Char4">
    <w:name w:val="批注主题 Char"/>
    <w:basedOn w:val="Char3"/>
    <w:link w:val="a9"/>
    <w:uiPriority w:val="99"/>
    <w:semiHidden/>
    <w:rsid w:val="00064215"/>
    <w:rPr>
      <w:rFonts w:eastAsia="仿宋_GB2312"/>
      <w:b/>
      <w:bCs/>
      <w:sz w:val="32"/>
    </w:rPr>
  </w:style>
  <w:style w:type="paragraph" w:styleId="aa">
    <w:name w:val="Balloon Text"/>
    <w:basedOn w:val="a"/>
    <w:link w:val="Char5"/>
    <w:uiPriority w:val="99"/>
    <w:semiHidden/>
    <w:unhideWhenUsed/>
    <w:rsid w:val="00064215"/>
    <w:pPr>
      <w:spacing w:line="240" w:lineRule="auto"/>
    </w:pPr>
    <w:rPr>
      <w:sz w:val="18"/>
      <w:szCs w:val="18"/>
    </w:rPr>
  </w:style>
  <w:style w:type="character" w:customStyle="1" w:styleId="Char5">
    <w:name w:val="批注框文本 Char"/>
    <w:basedOn w:val="a0"/>
    <w:link w:val="aa"/>
    <w:uiPriority w:val="99"/>
    <w:semiHidden/>
    <w:rsid w:val="00064215"/>
    <w:rPr>
      <w:rFonts w:eastAsia="仿宋_GB231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86984">
      <w:bodyDiv w:val="1"/>
      <w:marLeft w:val="0"/>
      <w:marRight w:val="0"/>
      <w:marTop w:val="0"/>
      <w:marBottom w:val="0"/>
      <w:divBdr>
        <w:top w:val="none" w:sz="0" w:space="0" w:color="auto"/>
        <w:left w:val="none" w:sz="0" w:space="0" w:color="auto"/>
        <w:bottom w:val="none" w:sz="0" w:space="0" w:color="auto"/>
        <w:right w:val="none" w:sz="0" w:space="0" w:color="auto"/>
      </w:divBdr>
    </w:div>
    <w:div w:id="517699756">
      <w:bodyDiv w:val="1"/>
      <w:marLeft w:val="0"/>
      <w:marRight w:val="0"/>
      <w:marTop w:val="0"/>
      <w:marBottom w:val="0"/>
      <w:divBdr>
        <w:top w:val="none" w:sz="0" w:space="0" w:color="auto"/>
        <w:left w:val="none" w:sz="0" w:space="0" w:color="auto"/>
        <w:bottom w:val="none" w:sz="0" w:space="0" w:color="auto"/>
        <w:right w:val="none" w:sz="0" w:space="0" w:color="auto"/>
      </w:divBdr>
    </w:div>
    <w:div w:id="598686215">
      <w:bodyDiv w:val="1"/>
      <w:marLeft w:val="0"/>
      <w:marRight w:val="0"/>
      <w:marTop w:val="0"/>
      <w:marBottom w:val="0"/>
      <w:divBdr>
        <w:top w:val="none" w:sz="0" w:space="0" w:color="auto"/>
        <w:left w:val="none" w:sz="0" w:space="0" w:color="auto"/>
        <w:bottom w:val="none" w:sz="0" w:space="0" w:color="auto"/>
        <w:right w:val="none" w:sz="0" w:space="0" w:color="auto"/>
      </w:divBdr>
    </w:div>
    <w:div w:id="676231824">
      <w:bodyDiv w:val="1"/>
      <w:marLeft w:val="0"/>
      <w:marRight w:val="0"/>
      <w:marTop w:val="0"/>
      <w:marBottom w:val="0"/>
      <w:divBdr>
        <w:top w:val="none" w:sz="0" w:space="0" w:color="auto"/>
        <w:left w:val="none" w:sz="0" w:space="0" w:color="auto"/>
        <w:bottom w:val="none" w:sz="0" w:space="0" w:color="auto"/>
        <w:right w:val="none" w:sz="0" w:space="0" w:color="auto"/>
      </w:divBdr>
    </w:div>
    <w:div w:id="106483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8</Pages>
  <Words>917</Words>
  <Characters>5231</Characters>
  <Application>Microsoft Office Word</Application>
  <DocSecurity>0</DocSecurity>
  <Lines>43</Lines>
  <Paragraphs>12</Paragraphs>
  <ScaleCrop>false</ScaleCrop>
  <Company>浙江省地方统计调查局一产处</Company>
  <LinksUpToDate>false</LinksUpToDate>
  <CharactersWithSpaces>6136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donasoo teristen</dc:creator>
  <cp:keywords/>
  <dc:description/>
  <cp:lastModifiedBy>李冠宇(李冠宇:)</cp:lastModifiedBy>
  <cp:revision>882</cp:revision>
  <cp:lastPrinted>2014-02-09T15:49:00Z</cp:lastPrinted>
  <dcterms:created xsi:type="dcterms:W3CDTF">2014-01-20T03:08:00Z</dcterms:created>
  <dcterms:modified xsi:type="dcterms:W3CDTF">2014-07-24T00:23:00Z</dcterms:modified>
</cp:coreProperties>
</file>